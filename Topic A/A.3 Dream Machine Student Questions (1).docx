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___________</w:t>
      </w:r>
      <w:r w:rsidR="00FA2D42">
        <w:rPr>
          <w:rFonts w:asciiTheme="minorHAnsi" w:hAnsiTheme="minorHAnsi"/>
          <w:sz w:val="20"/>
        </w:rPr>
        <w:t>game computer</w:t>
      </w:r>
      <w:r w:rsidRPr="00A337F7">
        <w:rPr>
          <w:rFonts w:asciiTheme="minorHAnsi" w:hAnsiTheme="minorHAnsi"/>
          <w:sz w:val="20"/>
        </w:rPr>
        <w:t>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xml:space="preserve">( </w:t>
      </w:r>
      <w:r w:rsidRPr="0008318C">
        <w:rPr>
          <w:rFonts w:asciiTheme="minorHAnsi" w:hAnsiTheme="minorHAnsi"/>
          <w:sz w:val="20"/>
          <w:highlight w:val="yellow"/>
        </w:rPr>
        <w:t>High</w:t>
      </w:r>
      <w:proofErr w:type="gramEnd"/>
      <w:r>
        <w:rPr>
          <w:rFonts w:asciiTheme="minorHAnsi" w:hAnsiTheme="minorHAnsi"/>
          <w:sz w:val="20"/>
        </w:rPr>
        <w:t xml:space="preserve"> / Medium / Low)? Justify your answer using examples of how a computer is used to perform a task related to your application.</w:t>
      </w:r>
    </w:p>
    <w:p w:rsidR="0008318C" w:rsidRDefault="0008318C" w:rsidP="0008318C">
      <w:pPr>
        <w:pStyle w:val="NoSpacing"/>
        <w:ind w:left="720"/>
        <w:rPr>
          <w:rFonts w:asciiTheme="minorHAnsi" w:hAnsiTheme="minorHAnsi"/>
          <w:sz w:val="20"/>
        </w:rPr>
      </w:pPr>
    </w:p>
    <w:p w:rsidR="00F832D6" w:rsidRPr="00F832D6" w:rsidRDefault="00973266" w:rsidP="00F832D6">
      <w:pPr>
        <w:pStyle w:val="NoSpacing"/>
        <w:numPr>
          <w:ilvl w:val="0"/>
          <w:numId w:val="25"/>
        </w:numPr>
        <w:rPr>
          <w:ins w:id="0" w:author="Vidal, Zavere" w:date="2019-10-24T10:22:00Z"/>
          <w:rFonts w:asciiTheme="minorHAnsi" w:hAnsiTheme="minorHAnsi"/>
          <w:sz w:val="20"/>
        </w:rPr>
      </w:pPr>
      <w:r>
        <w:rPr>
          <w:rFonts w:asciiTheme="minorHAnsi" w:hAnsiTheme="minorHAnsi"/>
          <w:sz w:val="20"/>
        </w:rPr>
        <w:t>The speed of the computer would probably be high because it is made for handling games and computer games and console games usual need high processing speed to bring out the best features</w:t>
      </w:r>
      <w:ins w:id="1" w:author="Vidal, Zavere" w:date="2019-10-24T10:22:00Z">
        <w:r w:rsidR="00F832D6">
          <w:rPr>
            <w:rFonts w:asciiTheme="minorHAnsi" w:hAnsiTheme="minorHAnsi"/>
            <w:sz w:val="20"/>
          </w:rPr>
          <w:t>.</w:t>
        </w:r>
        <w:r w:rsidR="00F832D6" w:rsidRPr="00F832D6">
          <w:t xml:space="preserve"> </w:t>
        </w:r>
        <w:r w:rsidR="00F832D6" w:rsidRPr="00F832D6">
          <w:rPr>
            <w:rFonts w:asciiTheme="minorHAnsi" w:hAnsiTheme="minorHAnsi"/>
            <w:sz w:val="20"/>
          </w:rPr>
          <w:t>A clock speed of 3.5 GHz to 4.0 GHz is generally considered a good clock speed for gaming but it&amp;#</w:t>
        </w:r>
        <w:proofErr w:type="gramStart"/>
        <w:r w:rsidR="00F832D6" w:rsidRPr="00F832D6">
          <w:rPr>
            <w:rFonts w:asciiTheme="minorHAnsi" w:hAnsiTheme="minorHAnsi"/>
            <w:sz w:val="20"/>
          </w:rPr>
          <w:t>39;s</w:t>
        </w:r>
        <w:proofErr w:type="gramEnd"/>
        <w:r w:rsidR="00F832D6" w:rsidRPr="00F832D6">
          <w:rPr>
            <w:rFonts w:asciiTheme="minorHAnsi" w:hAnsiTheme="minorHAnsi"/>
            <w:sz w:val="20"/>
          </w:rPr>
          <w:t xml:space="preserve"> more</w:t>
        </w:r>
      </w:ins>
    </w:p>
    <w:p w:rsidR="00F832D6" w:rsidRPr="00F832D6" w:rsidRDefault="00F832D6" w:rsidP="00F832D6">
      <w:pPr>
        <w:pStyle w:val="NoSpacing"/>
        <w:numPr>
          <w:ilvl w:val="0"/>
          <w:numId w:val="25"/>
        </w:numPr>
        <w:rPr>
          <w:ins w:id="2" w:author="Vidal, Zavere" w:date="2019-10-24T10:22:00Z"/>
          <w:rFonts w:asciiTheme="minorHAnsi" w:hAnsiTheme="minorHAnsi"/>
          <w:sz w:val="20"/>
        </w:rPr>
      </w:pPr>
      <w:ins w:id="3" w:author="Vidal, Zavere" w:date="2019-10-24T10:22:00Z">
        <w:r w:rsidRPr="00F832D6">
          <w:rPr>
            <w:rFonts w:asciiTheme="minorHAnsi" w:hAnsiTheme="minorHAnsi"/>
            <w:sz w:val="20"/>
          </w:rPr>
          <w:t>important to have good single thread performance. This means that your CPU does a good job understanding</w:t>
        </w:r>
      </w:ins>
    </w:p>
    <w:p w:rsidR="0008318C" w:rsidRDefault="00F832D6" w:rsidP="00F832D6">
      <w:pPr>
        <w:pStyle w:val="NoSpacing"/>
        <w:numPr>
          <w:ilvl w:val="0"/>
          <w:numId w:val="25"/>
        </w:numPr>
        <w:rPr>
          <w:rFonts w:asciiTheme="minorHAnsi" w:hAnsiTheme="minorHAnsi"/>
          <w:sz w:val="20"/>
        </w:rPr>
      </w:pPr>
      <w:ins w:id="4" w:author="Vidal, Zavere" w:date="2019-10-24T10:22:00Z">
        <w:r w:rsidRPr="00F832D6">
          <w:rPr>
            <w:rFonts w:asciiTheme="minorHAnsi" w:hAnsiTheme="minorHAnsi"/>
            <w:sz w:val="20"/>
          </w:rPr>
          <w:t>and completing single tasks. This is not to be confused with having a single core processor.</w:t>
        </w:r>
      </w:ins>
    </w:p>
    <w:p w:rsidR="0008318C" w:rsidRDefault="0008318C" w:rsidP="0008318C">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xml:space="preserve">( </w:t>
      </w:r>
      <w:r w:rsidRPr="00973266">
        <w:rPr>
          <w:rFonts w:asciiTheme="minorHAnsi" w:hAnsiTheme="minorHAnsi"/>
          <w:sz w:val="20"/>
          <w:highlight w:val="yellow"/>
        </w:rPr>
        <w:t>High</w:t>
      </w:r>
      <w:proofErr w:type="gramEnd"/>
      <w:r>
        <w:rPr>
          <w:rFonts w:asciiTheme="minorHAnsi" w:hAnsiTheme="minorHAnsi"/>
          <w:sz w:val="20"/>
        </w:rPr>
        <w:t xml:space="preserve"> / Medium / Low)? Justify your answer using examples of how a computer is used to perform a task related to your application.</w:t>
      </w:r>
    </w:p>
    <w:p w:rsidR="00F2774C" w:rsidRDefault="00F2774C" w:rsidP="00F2774C">
      <w:pPr>
        <w:pStyle w:val="NoSpacing"/>
        <w:ind w:left="720"/>
        <w:rPr>
          <w:rFonts w:asciiTheme="minorHAnsi" w:hAnsiTheme="minorHAnsi"/>
          <w:sz w:val="20"/>
        </w:rPr>
      </w:pPr>
    </w:p>
    <w:p w:rsidR="00973266" w:rsidRDefault="00973266" w:rsidP="00F2774C">
      <w:pPr>
        <w:pStyle w:val="NoSpacing"/>
        <w:numPr>
          <w:ilvl w:val="0"/>
          <w:numId w:val="25"/>
        </w:numPr>
        <w:rPr>
          <w:rFonts w:asciiTheme="minorHAnsi" w:hAnsiTheme="minorHAnsi"/>
          <w:sz w:val="20"/>
        </w:rPr>
      </w:pPr>
      <w:r>
        <w:rPr>
          <w:rFonts w:asciiTheme="minorHAnsi" w:hAnsiTheme="minorHAnsi"/>
          <w:sz w:val="20"/>
        </w:rPr>
        <w:t xml:space="preserve">Data storage is important for gaming computers because games take a lot of storage to operate and games </w:t>
      </w:r>
      <w:r w:rsidR="00BB12A2">
        <w:rPr>
          <w:rFonts w:asciiTheme="minorHAnsi" w:hAnsiTheme="minorHAnsi"/>
          <w:sz w:val="20"/>
        </w:rPr>
        <w:t>usually</w:t>
      </w:r>
      <w:r>
        <w:rPr>
          <w:rFonts w:asciiTheme="minorHAnsi" w:hAnsiTheme="minorHAnsi"/>
          <w:sz w:val="20"/>
        </w:rPr>
        <w:t xml:space="preserve"> get </w:t>
      </w:r>
      <w:r w:rsidR="00BB12A2">
        <w:rPr>
          <w:rFonts w:asciiTheme="minorHAnsi" w:hAnsiTheme="minorHAnsi"/>
          <w:sz w:val="20"/>
        </w:rPr>
        <w:t>monthly</w:t>
      </w:r>
      <w:r>
        <w:rPr>
          <w:rFonts w:asciiTheme="minorHAnsi" w:hAnsiTheme="minorHAnsi"/>
          <w:sz w:val="20"/>
        </w:rPr>
        <w:t xml:space="preserve"> updates with a chunk of new data and features for example </w:t>
      </w:r>
      <w:proofErr w:type="spellStart"/>
      <w:r>
        <w:rPr>
          <w:rFonts w:asciiTheme="minorHAnsi" w:hAnsiTheme="minorHAnsi"/>
          <w:sz w:val="20"/>
        </w:rPr>
        <w:t>Fortnite</w:t>
      </w:r>
      <w:proofErr w:type="spellEnd"/>
      <w:r>
        <w:rPr>
          <w:rFonts w:asciiTheme="minorHAnsi" w:hAnsiTheme="minorHAnsi"/>
          <w:sz w:val="20"/>
        </w:rPr>
        <w:t xml:space="preserve"> takes up about 43.6GB and gets a lot of updates</w:t>
      </w:r>
    </w:p>
    <w:p w:rsidR="00973266" w:rsidRDefault="00973266" w:rsidP="00973266">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xml:space="preserve">( </w:t>
      </w:r>
      <w:r w:rsidRPr="00F2774C">
        <w:rPr>
          <w:rFonts w:asciiTheme="minorHAnsi" w:hAnsiTheme="minorHAnsi"/>
          <w:sz w:val="20"/>
          <w:highlight w:val="yellow"/>
        </w:rPr>
        <w:t>High</w:t>
      </w:r>
      <w:proofErr w:type="gramEnd"/>
      <w:r>
        <w:rPr>
          <w:rFonts w:asciiTheme="minorHAnsi" w:hAnsiTheme="minorHAnsi"/>
          <w:sz w:val="20"/>
        </w:rPr>
        <w:t xml:space="preserve"> / Medium / Low)? Justify your answer using examples of how a computer is used to perform a task related to your application.</w:t>
      </w:r>
    </w:p>
    <w:p w:rsidR="00973266" w:rsidRDefault="00973266" w:rsidP="00973266">
      <w:pPr>
        <w:pStyle w:val="NoSpacing"/>
        <w:ind w:left="720"/>
        <w:rPr>
          <w:rFonts w:asciiTheme="minorHAnsi" w:hAnsiTheme="minorHAnsi"/>
          <w:sz w:val="20"/>
        </w:rPr>
      </w:pPr>
    </w:p>
    <w:p w:rsidR="00973266" w:rsidDel="00F832D6" w:rsidRDefault="00F2774C" w:rsidP="00F2774C">
      <w:pPr>
        <w:pStyle w:val="NoSpacing"/>
        <w:numPr>
          <w:ilvl w:val="0"/>
          <w:numId w:val="25"/>
        </w:numPr>
        <w:rPr>
          <w:del w:id="5" w:author="Vidal, Zavere" w:date="2019-10-24T10:25:00Z"/>
          <w:rFonts w:asciiTheme="minorHAnsi" w:hAnsiTheme="minorHAnsi"/>
          <w:sz w:val="20"/>
        </w:rPr>
      </w:pPr>
      <w:r>
        <w:rPr>
          <w:rFonts w:asciiTheme="minorHAnsi" w:hAnsiTheme="minorHAnsi"/>
          <w:sz w:val="20"/>
        </w:rPr>
        <w:t>It brings out the best quality of the game</w:t>
      </w:r>
    </w:p>
    <w:p w:rsidR="00F2774C" w:rsidRPr="00F832D6" w:rsidRDefault="00F2774C" w:rsidP="00F832D6">
      <w:pPr>
        <w:pStyle w:val="NoSpacing"/>
        <w:numPr>
          <w:ilvl w:val="0"/>
          <w:numId w:val="25"/>
        </w:numPr>
        <w:rPr>
          <w:rFonts w:asciiTheme="minorHAnsi" w:hAnsiTheme="minorHAnsi"/>
          <w:sz w:val="20"/>
          <w:rPrChange w:id="6" w:author="Vidal, Zavere" w:date="2019-10-24T10:25:00Z">
            <w:rPr>
              <w:rFonts w:asciiTheme="minorHAnsi" w:hAnsiTheme="minorHAnsi"/>
              <w:sz w:val="20"/>
            </w:rPr>
          </w:rPrChange>
        </w:rPr>
        <w:pPrChange w:id="7" w:author="Vidal, Zavere" w:date="2019-10-24T10:25:00Z">
          <w:pPr>
            <w:pStyle w:val="NoSpacing"/>
            <w:numPr>
              <w:numId w:val="25"/>
            </w:numPr>
            <w:ind w:left="720" w:hanging="360"/>
          </w:pPr>
        </w:pPrChange>
      </w:pPr>
    </w:p>
    <w:p w:rsidR="00973266" w:rsidDel="00F832D6" w:rsidRDefault="00973266" w:rsidP="00973266">
      <w:pPr>
        <w:pStyle w:val="NoSpacing"/>
        <w:ind w:left="720"/>
        <w:rPr>
          <w:del w:id="8" w:author="Vidal, Zavere" w:date="2019-10-24T10:27:00Z"/>
          <w:rFonts w:asciiTheme="minorHAnsi" w:hAnsiTheme="minorHAnsi"/>
          <w:sz w:val="20"/>
        </w:rPr>
      </w:pPr>
    </w:p>
    <w:p w:rsidR="00973266" w:rsidRDefault="00973266" w:rsidP="00F832D6">
      <w:pPr>
        <w:pStyle w:val="NoSpacing"/>
        <w:rPr>
          <w:rFonts w:asciiTheme="minorHAnsi" w:hAnsiTheme="minorHAnsi"/>
          <w:sz w:val="20"/>
        </w:rPr>
        <w:pPrChange w:id="9" w:author="Vidal, Zavere" w:date="2019-10-24T10:27:00Z">
          <w:pPr>
            <w:pStyle w:val="NoSpacing"/>
            <w:ind w:left="720"/>
          </w:pPr>
        </w:pPrChange>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xml:space="preserve">( </w:t>
      </w:r>
      <w:r w:rsidRPr="00361BA7">
        <w:rPr>
          <w:rFonts w:asciiTheme="minorHAnsi" w:hAnsiTheme="minorHAnsi"/>
          <w:sz w:val="20"/>
          <w:highlight w:val="yellow"/>
        </w:rPr>
        <w:t>High</w:t>
      </w:r>
      <w:proofErr w:type="gramEnd"/>
      <w:r>
        <w:rPr>
          <w:rFonts w:asciiTheme="minorHAnsi" w:hAnsiTheme="minorHAnsi"/>
          <w:sz w:val="20"/>
        </w:rPr>
        <w:t xml:space="preserve"> / Medium / Low)? Justify your answer using examples of how a computer is used to perform a task related to your application.</w:t>
      </w:r>
    </w:p>
    <w:p w:rsidR="00F832D6" w:rsidRPr="00F832D6" w:rsidRDefault="00F832D6" w:rsidP="00F832D6">
      <w:pPr>
        <w:pStyle w:val="NoSpacing"/>
        <w:ind w:left="360"/>
        <w:rPr>
          <w:ins w:id="10" w:author="Vidal, Zavere" w:date="2019-10-24T10:26:00Z"/>
          <w:rFonts w:asciiTheme="minorHAnsi" w:hAnsiTheme="minorHAnsi"/>
          <w:b/>
          <w:sz w:val="20"/>
          <w:rPrChange w:id="11" w:author="Vidal, Zavere" w:date="2019-10-24T10:26:00Z">
            <w:rPr>
              <w:ins w:id="12" w:author="Vidal, Zavere" w:date="2019-10-24T10:26:00Z"/>
              <w:rFonts w:asciiTheme="minorHAnsi" w:hAnsiTheme="minorHAnsi"/>
              <w:sz w:val="20"/>
            </w:rPr>
          </w:rPrChange>
        </w:rPr>
      </w:pPr>
      <w:ins w:id="13" w:author="Vidal, Zavere" w:date="2019-10-24T10:26:00Z">
        <w:r w:rsidRPr="00F832D6">
          <w:rPr>
            <w:rFonts w:asciiTheme="minorHAnsi" w:hAnsiTheme="minorHAnsi"/>
            <w:b/>
            <w:sz w:val="20"/>
            <w:rPrChange w:id="14" w:author="Vidal, Zavere" w:date="2019-10-24T10:26:00Z">
              <w:rPr>
                <w:rFonts w:asciiTheme="minorHAnsi" w:hAnsiTheme="minorHAnsi"/>
                <w:sz w:val="20"/>
              </w:rPr>
            </w:rPrChange>
          </w:rPr>
          <w:t>What</w:t>
        </w:r>
        <w:r w:rsidRPr="00F832D6">
          <w:rPr>
            <w:rFonts w:asciiTheme="minorHAnsi" w:hAnsiTheme="minorHAnsi"/>
            <w:b/>
            <w:sz w:val="20"/>
            <w:rPrChange w:id="15" w:author="Vidal, Zavere" w:date="2019-10-24T10:26:00Z">
              <w:rPr>
                <w:rFonts w:asciiTheme="minorHAnsi" w:hAnsiTheme="minorHAnsi"/>
                <w:sz w:val="20"/>
              </w:rPr>
            </w:rPrChange>
          </w:rPr>
          <w:t>’</w:t>
        </w:r>
        <w:r w:rsidRPr="00F832D6">
          <w:rPr>
            <w:rFonts w:asciiTheme="minorHAnsi" w:hAnsiTheme="minorHAnsi"/>
            <w:b/>
            <w:sz w:val="20"/>
            <w:rPrChange w:id="16" w:author="Vidal, Zavere" w:date="2019-10-24T10:26:00Z">
              <w:rPr>
                <w:rFonts w:asciiTheme="minorHAnsi" w:hAnsiTheme="minorHAnsi"/>
                <w:sz w:val="20"/>
              </w:rPr>
            </w:rPrChange>
          </w:rPr>
          <w:t>s most important is the speed and stability of your connection to the game server, not how fast it can</w:t>
        </w:r>
      </w:ins>
    </w:p>
    <w:p w:rsidR="00A337F7" w:rsidRPr="00F832D6" w:rsidRDefault="00F832D6" w:rsidP="00F832D6">
      <w:pPr>
        <w:pStyle w:val="NoSpacing"/>
        <w:ind w:left="360"/>
        <w:rPr>
          <w:rFonts w:asciiTheme="minorHAnsi" w:hAnsiTheme="minorHAnsi"/>
          <w:b/>
          <w:sz w:val="20"/>
          <w:rPrChange w:id="17" w:author="Vidal, Zavere" w:date="2019-10-24T10:26:00Z">
            <w:rPr>
              <w:rFonts w:asciiTheme="minorHAnsi" w:hAnsiTheme="minorHAnsi"/>
              <w:sz w:val="20"/>
            </w:rPr>
          </w:rPrChange>
        </w:rPr>
        <w:pPrChange w:id="18" w:author="Vidal, Zavere" w:date="2019-10-24T10:26:00Z">
          <w:pPr>
            <w:pStyle w:val="NoSpacing"/>
            <w:ind w:left="360"/>
          </w:pPr>
        </w:pPrChange>
      </w:pPr>
      <w:ins w:id="19" w:author="Vidal, Zavere" w:date="2019-10-24T10:26:00Z">
        <w:r w:rsidRPr="00F832D6">
          <w:rPr>
            <w:rFonts w:asciiTheme="minorHAnsi" w:hAnsiTheme="minorHAnsi"/>
            <w:b/>
            <w:sz w:val="20"/>
            <w:rPrChange w:id="20" w:author="Vidal, Zavere" w:date="2019-10-24T10:26:00Z">
              <w:rPr>
                <w:rFonts w:asciiTheme="minorHAnsi" w:hAnsiTheme="minorHAnsi"/>
                <w:sz w:val="20"/>
              </w:rPr>
            </w:rPrChange>
          </w:rPr>
          <w:t>download data. Online games require very little data when transmitting and rec</w:t>
        </w:r>
        <w:r>
          <w:rPr>
            <w:rFonts w:asciiTheme="minorHAnsi" w:hAnsiTheme="minorHAnsi"/>
            <w:b/>
            <w:sz w:val="20"/>
            <w:rPrChange w:id="21" w:author="Vidal, Zavere" w:date="2019-10-24T10:26:00Z">
              <w:rPr>
                <w:rFonts w:asciiTheme="minorHAnsi" w:hAnsiTheme="minorHAnsi"/>
                <w:b/>
                <w:sz w:val="20"/>
              </w:rPr>
            </w:rPrChange>
          </w:rPr>
          <w:t>eiving data (though patching is</w:t>
        </w:r>
        <w:r>
          <w:rPr>
            <w:rFonts w:asciiTheme="minorHAnsi" w:hAnsiTheme="minorHAnsi"/>
            <w:b/>
            <w:sz w:val="20"/>
          </w:rPr>
          <w:t xml:space="preserve"> </w:t>
        </w:r>
        <w:r w:rsidRPr="00F832D6">
          <w:rPr>
            <w:rFonts w:asciiTheme="minorHAnsi" w:hAnsiTheme="minorHAnsi"/>
            <w:b/>
            <w:sz w:val="20"/>
            <w:rPrChange w:id="22" w:author="Vidal, Zavere" w:date="2019-10-24T10:26:00Z">
              <w:rPr>
                <w:rFonts w:asciiTheme="minorHAnsi" w:hAnsiTheme="minorHAnsi"/>
                <w:sz w:val="20"/>
              </w:rPr>
            </w:rPrChange>
          </w:rPr>
          <w:t>another matter</w:t>
        </w:r>
        <w:proofErr w:type="gramStart"/>
        <w:r w:rsidRPr="00F832D6">
          <w:rPr>
            <w:rFonts w:asciiTheme="minorHAnsi" w:hAnsiTheme="minorHAnsi"/>
            <w:b/>
            <w:sz w:val="20"/>
            <w:rPrChange w:id="23" w:author="Vidal, Zavere" w:date="2019-10-24T10:26:00Z">
              <w:rPr>
                <w:rFonts w:asciiTheme="minorHAnsi" w:hAnsiTheme="minorHAnsi"/>
                <w:sz w:val="20"/>
              </w:rPr>
            </w:rPrChange>
          </w:rPr>
          <w:t>).The</w:t>
        </w:r>
        <w:proofErr w:type="gramEnd"/>
        <w:r w:rsidRPr="00F832D6">
          <w:rPr>
            <w:rFonts w:asciiTheme="minorHAnsi" w:hAnsiTheme="minorHAnsi"/>
            <w:b/>
            <w:sz w:val="20"/>
            <w:rPrChange w:id="24" w:author="Vidal, Zavere" w:date="2019-10-24T10:26:00Z">
              <w:rPr>
                <w:rFonts w:asciiTheme="minorHAnsi" w:hAnsiTheme="minorHAnsi"/>
                <w:sz w:val="20"/>
              </w:rPr>
            </w:rPrChange>
          </w:rPr>
          <w:t xml:space="preserve"> reason you want higher speeds is for ease of use when doing other things.</w:t>
        </w:r>
      </w:ins>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ins w:id="25" w:author="Vidal, Zavere" w:date="2019-10-24T10:24:00Z"/>
          <w:rFonts w:asciiTheme="minorHAnsi" w:hAnsiTheme="minorHAnsi"/>
          <w:sz w:val="20"/>
        </w:rPr>
      </w:pPr>
      <w:r>
        <w:rPr>
          <w:rFonts w:asciiTheme="minorHAnsi" w:hAnsiTheme="minorHAnsi"/>
          <w:sz w:val="20"/>
        </w:rPr>
        <w:t>What speed of CPU Chip do you require? (</w:t>
      </w:r>
      <w:r w:rsidRPr="00F2774C">
        <w:rPr>
          <w:rFonts w:asciiTheme="minorHAnsi" w:hAnsiTheme="minorHAnsi"/>
          <w:sz w:val="20"/>
          <w:highlight w:val="yellow"/>
        </w:rPr>
        <w:t>High</w:t>
      </w:r>
      <w:r>
        <w:rPr>
          <w:rFonts w:asciiTheme="minorHAnsi" w:hAnsiTheme="minorHAnsi"/>
          <w:sz w:val="20"/>
        </w:rPr>
        <w:t xml:space="preserve"> / Medium / Basic)</w:t>
      </w:r>
    </w:p>
    <w:p w:rsidR="00F832D6" w:rsidRPr="00F832D6" w:rsidRDefault="00F832D6" w:rsidP="00F832D6">
      <w:pPr>
        <w:pStyle w:val="NoSpacing"/>
        <w:ind w:left="720"/>
        <w:rPr>
          <w:rFonts w:asciiTheme="minorHAnsi" w:hAnsiTheme="minorHAnsi"/>
          <w:b/>
          <w:sz w:val="20"/>
          <w:rPrChange w:id="26" w:author="Vidal, Zavere" w:date="2019-10-24T10:25:00Z">
            <w:rPr>
              <w:rFonts w:asciiTheme="minorHAnsi" w:hAnsiTheme="minorHAnsi"/>
              <w:sz w:val="20"/>
            </w:rPr>
          </w:rPrChange>
        </w:rPr>
        <w:pPrChange w:id="27" w:author="Vidal, Zavere" w:date="2019-10-24T10:25:00Z">
          <w:pPr>
            <w:pStyle w:val="NoSpacing"/>
            <w:numPr>
              <w:ilvl w:val="1"/>
              <w:numId w:val="18"/>
            </w:numPr>
            <w:ind w:left="720" w:hanging="360"/>
          </w:pPr>
        </w:pPrChange>
      </w:pPr>
      <w:ins w:id="28" w:author="Vidal, Zavere" w:date="2019-10-24T10:24:00Z">
        <w:r w:rsidRPr="00F832D6">
          <w:rPr>
            <w:rFonts w:asciiTheme="minorHAnsi" w:hAnsiTheme="minorHAnsi"/>
            <w:b/>
            <w:sz w:val="20"/>
            <w:rPrChange w:id="29" w:author="Vidal, Zavere" w:date="2019-10-24T10:25:00Z">
              <w:rPr>
                <w:rFonts w:asciiTheme="minorHAnsi" w:hAnsiTheme="minorHAnsi"/>
                <w:sz w:val="20"/>
              </w:rPr>
            </w:rPrChange>
          </w:rPr>
          <w:t>A clock speed of 3.5 GHz to 4.0 GHz is generally considered a good clock speed for gaming but it</w:t>
        </w:r>
      </w:ins>
      <w:ins w:id="30" w:author="Vidal, Zavere" w:date="2019-10-24T10:25:00Z">
        <w:r w:rsidRPr="00F832D6">
          <w:rPr>
            <w:rFonts w:asciiTheme="minorHAnsi" w:hAnsiTheme="minorHAnsi"/>
            <w:b/>
            <w:sz w:val="20"/>
            <w:rPrChange w:id="31" w:author="Vidal, Zavere" w:date="2019-10-24T10:25:00Z">
              <w:rPr>
                <w:rFonts w:asciiTheme="minorHAnsi" w:hAnsiTheme="minorHAnsi"/>
                <w:b/>
                <w:sz w:val="20"/>
              </w:rPr>
            </w:rPrChange>
          </w:rPr>
          <w:t>’</w:t>
        </w:r>
      </w:ins>
      <w:ins w:id="32" w:author="Vidal, Zavere" w:date="2019-10-24T10:24:00Z">
        <w:r w:rsidRPr="00F832D6">
          <w:rPr>
            <w:rFonts w:asciiTheme="minorHAnsi" w:hAnsiTheme="minorHAnsi"/>
            <w:b/>
            <w:sz w:val="20"/>
            <w:rPrChange w:id="33" w:author="Vidal, Zavere" w:date="2019-10-24T10:25:00Z">
              <w:rPr>
                <w:rFonts w:asciiTheme="minorHAnsi" w:hAnsiTheme="minorHAnsi"/>
                <w:sz w:val="20"/>
              </w:rPr>
            </w:rPrChange>
          </w:rPr>
          <w:t>s more</w:t>
        </w:r>
      </w:ins>
      <w:ins w:id="34" w:author="Vidal, Zavere" w:date="2019-10-24T10:25:00Z">
        <w:r w:rsidRPr="00F832D6">
          <w:rPr>
            <w:rFonts w:asciiTheme="minorHAnsi" w:hAnsiTheme="minorHAnsi"/>
            <w:b/>
            <w:sz w:val="20"/>
            <w:rPrChange w:id="35" w:author="Vidal, Zavere" w:date="2019-10-24T10:25:00Z">
              <w:rPr>
                <w:rFonts w:asciiTheme="minorHAnsi" w:hAnsiTheme="minorHAnsi"/>
                <w:b/>
                <w:sz w:val="20"/>
              </w:rPr>
            </w:rPrChange>
          </w:rPr>
          <w:t xml:space="preserve"> </w:t>
        </w:r>
      </w:ins>
      <w:ins w:id="36" w:author="Vidal, Zavere" w:date="2019-10-24T10:24:00Z">
        <w:r w:rsidRPr="00F832D6">
          <w:rPr>
            <w:rFonts w:asciiTheme="minorHAnsi" w:hAnsiTheme="minorHAnsi"/>
            <w:b/>
            <w:sz w:val="20"/>
            <w:rPrChange w:id="37" w:author="Vidal, Zavere" w:date="2019-10-24T10:25:00Z">
              <w:rPr>
                <w:rFonts w:asciiTheme="minorHAnsi" w:hAnsiTheme="minorHAnsi"/>
                <w:sz w:val="20"/>
              </w:rPr>
            </w:rPrChange>
          </w:rPr>
          <w:t>important to have good single thread performance.</w:t>
        </w:r>
      </w:ins>
    </w:p>
    <w:p w:rsidR="00361BA7" w:rsidRPr="00361BA7" w:rsidRDefault="00AF3876" w:rsidP="00361BA7">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361BA7" w:rsidRPr="00361BA7" w:rsidRDefault="00361BA7" w:rsidP="00361BA7">
      <w:pPr>
        <w:pStyle w:val="NoSpacing"/>
        <w:ind w:left="720"/>
        <w:rPr>
          <w:rFonts w:asciiTheme="minorHAnsi" w:hAnsiTheme="minorHAnsi"/>
          <w:sz w:val="22"/>
          <w:szCs w:val="22"/>
        </w:rPr>
      </w:pPr>
      <w:r w:rsidRPr="00361BA7">
        <w:rPr>
          <w:rFonts w:ascii="Segoe UI" w:hAnsi="Segoe UI" w:cs="Segoe UI"/>
          <w:b/>
          <w:bCs/>
          <w:color w:val="212529"/>
          <w:sz w:val="22"/>
          <w:szCs w:val="22"/>
        </w:rPr>
        <w:t>AMD Ryzen 9 3900X 12-Core/24-Thread 7nm Processor Socket AM4 3.8GHz/ 4.6 GHz Boost, RGB Wraith Prism Cooler, 105W (100-100000023BOX) $709.</w:t>
      </w:r>
    </w:p>
    <w:p w:rsidR="00361BA7" w:rsidRDefault="00361BA7" w:rsidP="00361BA7">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361BA7" w:rsidRPr="00361BA7" w:rsidRDefault="00361BA7" w:rsidP="00361BA7">
      <w:pPr>
        <w:pStyle w:val="NoSpacing"/>
        <w:ind w:left="720"/>
        <w:rPr>
          <w:rFonts w:asciiTheme="minorHAnsi" w:hAnsiTheme="minorHAnsi"/>
          <w:sz w:val="22"/>
          <w:szCs w:val="22"/>
        </w:rPr>
      </w:pPr>
      <w:r w:rsidRPr="00361BA7">
        <w:rPr>
          <w:rFonts w:ascii="Segoe UI" w:hAnsi="Segoe UI" w:cs="Segoe UI"/>
          <w:b/>
          <w:bCs/>
          <w:color w:val="212529"/>
          <w:sz w:val="22"/>
          <w:szCs w:val="22"/>
        </w:rPr>
        <w:t>Intel Core i5-9600K Coffee Lake 6-Core/6-Thread Processor Socket LGA 1151, 3.7 GHz Base/ 4.6 GHz Max Turbo Frequency 95W Gen9 Retail Boxed Unlocked (BX80684I59600K) (Compatible with 300 series chipset $319</w:t>
      </w:r>
    </w:p>
    <w:p w:rsidR="00361BA7" w:rsidRDefault="00361BA7" w:rsidP="00361BA7">
      <w:pPr>
        <w:pStyle w:val="NoSpacing"/>
        <w:ind w:left="720"/>
        <w:rPr>
          <w:rFonts w:asciiTheme="minorHAnsi" w:hAnsiTheme="minorHAnsi"/>
          <w:sz w:val="20"/>
        </w:rPr>
      </w:pPr>
    </w:p>
    <w:p w:rsidR="00361BA7" w:rsidRDefault="00361BA7" w:rsidP="00361BA7">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361BA7" w:rsidRPr="00E651FC" w:rsidRDefault="00E651FC" w:rsidP="00361BA7">
      <w:pPr>
        <w:pStyle w:val="NoSpacing"/>
        <w:ind w:left="720"/>
        <w:rPr>
          <w:rFonts w:asciiTheme="minorHAnsi" w:hAnsiTheme="minorHAnsi"/>
          <w:sz w:val="22"/>
          <w:szCs w:val="22"/>
        </w:rPr>
      </w:pPr>
      <w:r w:rsidRPr="00E651FC">
        <w:rPr>
          <w:rFonts w:ascii="Segoe UI" w:hAnsi="Segoe UI" w:cs="Segoe UI"/>
          <w:b/>
          <w:bCs/>
          <w:color w:val="212529"/>
          <w:sz w:val="22"/>
          <w:szCs w:val="22"/>
        </w:rPr>
        <w:t>AMD Ryzen 5 2600 6-Core/12-Thread Processor Socket AM4 3.40GHz Base/ 3.90 GHz Boost, Wraith Stealth cooler 65W (YD2600BBAFBOX)</w:t>
      </w:r>
      <w:r>
        <w:rPr>
          <w:rFonts w:ascii="Segoe UI" w:hAnsi="Segoe UI" w:cs="Segoe UI"/>
          <w:b/>
          <w:bCs/>
          <w:color w:val="212529"/>
          <w:sz w:val="22"/>
          <w:szCs w:val="22"/>
        </w:rPr>
        <w:t xml:space="preserve"> $169</w:t>
      </w:r>
    </w:p>
    <w:p w:rsidR="00361BA7" w:rsidRDefault="00361BA7" w:rsidP="00E651FC">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E651FC" w:rsidRPr="00E651FC" w:rsidRDefault="00E651FC" w:rsidP="00E651FC">
      <w:pPr>
        <w:pStyle w:val="NoSpacing"/>
        <w:ind w:left="720"/>
        <w:rPr>
          <w:rFonts w:asciiTheme="minorHAnsi" w:hAnsiTheme="minorHAnsi"/>
          <w:sz w:val="22"/>
          <w:szCs w:val="22"/>
        </w:rPr>
      </w:pPr>
      <w:r w:rsidRPr="00E651FC">
        <w:rPr>
          <w:rFonts w:ascii="Segoe UI" w:hAnsi="Segoe UI" w:cs="Segoe UI"/>
          <w:b/>
          <w:bCs/>
          <w:color w:val="212529"/>
          <w:sz w:val="22"/>
          <w:szCs w:val="22"/>
        </w:rPr>
        <w:t>Intel Core i5-9400F Coffee Lake 6-Core/6-Thread Processor Socket LGA1151, 2.9 GHz Base/ 4.1 GHz Max Turbo Frequency 65W Gen9 Retail Boxed (BX80684I59400F) Discrete Graphics Required $199</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ins w:id="38" w:author="Vidal, Zavere" w:date="2019-10-24T10:27:00Z"/>
          <w:rFonts w:asciiTheme="minorHAnsi" w:hAnsiTheme="minorHAnsi"/>
          <w:sz w:val="20"/>
        </w:rPr>
      </w:pPr>
      <w:r>
        <w:rPr>
          <w:rFonts w:asciiTheme="minorHAnsi" w:hAnsiTheme="minorHAnsi"/>
          <w:sz w:val="20"/>
        </w:rPr>
        <w:t>What size of RAM Memory do you require? (</w:t>
      </w:r>
      <w:r w:rsidRPr="00F2774C">
        <w:rPr>
          <w:rFonts w:asciiTheme="minorHAnsi" w:hAnsiTheme="minorHAnsi"/>
          <w:sz w:val="20"/>
          <w:highlight w:val="yellow"/>
        </w:rPr>
        <w:t>Large</w:t>
      </w:r>
      <w:r>
        <w:rPr>
          <w:rFonts w:asciiTheme="minorHAnsi" w:hAnsiTheme="minorHAnsi"/>
          <w:sz w:val="20"/>
        </w:rPr>
        <w:t xml:space="preserve"> / Medium / Basic)</w:t>
      </w:r>
    </w:p>
    <w:p w:rsidR="00F832D6" w:rsidRPr="00F832D6" w:rsidRDefault="00F832D6" w:rsidP="00F832D6">
      <w:pPr>
        <w:pStyle w:val="NoSpacing"/>
        <w:ind w:left="720"/>
        <w:rPr>
          <w:ins w:id="39" w:author="Vidal, Zavere" w:date="2019-10-24T10:27:00Z"/>
          <w:rFonts w:asciiTheme="minorHAnsi" w:hAnsiTheme="minorHAnsi"/>
          <w:b/>
          <w:sz w:val="20"/>
          <w:rPrChange w:id="40" w:author="Vidal, Zavere" w:date="2019-10-24T10:27:00Z">
            <w:rPr>
              <w:ins w:id="41" w:author="Vidal, Zavere" w:date="2019-10-24T10:27:00Z"/>
              <w:rFonts w:asciiTheme="minorHAnsi" w:hAnsiTheme="minorHAnsi"/>
              <w:sz w:val="20"/>
            </w:rPr>
          </w:rPrChange>
        </w:rPr>
      </w:pPr>
      <w:ins w:id="42" w:author="Vidal, Zavere" w:date="2019-10-24T10:27:00Z">
        <w:r w:rsidRPr="00F832D6">
          <w:rPr>
            <w:rFonts w:asciiTheme="minorHAnsi" w:hAnsiTheme="minorHAnsi"/>
            <w:b/>
            <w:sz w:val="20"/>
            <w:rPrChange w:id="43" w:author="Vidal, Zavere" w:date="2019-10-24T10:27:00Z">
              <w:rPr>
                <w:rFonts w:asciiTheme="minorHAnsi" w:hAnsiTheme="minorHAnsi"/>
                <w:sz w:val="20"/>
              </w:rPr>
            </w:rPrChange>
          </w:rPr>
          <w:t xml:space="preserve">8 GB is the minimum for any gaming PC. With 8 GB of RAM, your PC will </w:t>
        </w:r>
      </w:ins>
      <w:proofErr w:type="gramStart"/>
      <w:ins w:id="44" w:author="Vidal, Zavere" w:date="2019-10-24T10:28:00Z">
        <w:r>
          <w:rPr>
            <w:rFonts w:asciiTheme="minorHAnsi" w:hAnsiTheme="minorHAnsi"/>
            <w:b/>
            <w:sz w:val="20"/>
          </w:rPr>
          <w:t xml:space="preserve">run </w:t>
        </w:r>
      </w:ins>
      <w:ins w:id="45" w:author="Vidal, Zavere" w:date="2019-10-24T10:27:00Z">
        <w:r w:rsidRPr="00F832D6">
          <w:rPr>
            <w:rFonts w:asciiTheme="minorHAnsi" w:hAnsiTheme="minorHAnsi"/>
            <w:b/>
            <w:sz w:val="20"/>
            <w:rPrChange w:id="46" w:author="Vidal, Zavere" w:date="2019-10-24T10:27:00Z">
              <w:rPr>
                <w:rFonts w:asciiTheme="minorHAnsi" w:hAnsiTheme="minorHAnsi"/>
                <w:sz w:val="20"/>
              </w:rPr>
            </w:rPrChange>
          </w:rPr>
          <w:t xml:space="preserve"> most</w:t>
        </w:r>
        <w:proofErr w:type="gramEnd"/>
      </w:ins>
    </w:p>
    <w:p w:rsidR="00F832D6" w:rsidRPr="00F832D6" w:rsidRDefault="00F832D6" w:rsidP="00F832D6">
      <w:pPr>
        <w:pStyle w:val="NoSpacing"/>
        <w:ind w:left="720"/>
        <w:rPr>
          <w:ins w:id="47" w:author="Vidal, Zavere" w:date="2019-10-24T10:27:00Z"/>
          <w:rFonts w:asciiTheme="minorHAnsi" w:hAnsiTheme="minorHAnsi"/>
          <w:b/>
          <w:sz w:val="20"/>
          <w:rPrChange w:id="48" w:author="Vidal, Zavere" w:date="2019-10-24T10:27:00Z">
            <w:rPr>
              <w:ins w:id="49" w:author="Vidal, Zavere" w:date="2019-10-24T10:27:00Z"/>
              <w:rFonts w:asciiTheme="minorHAnsi" w:hAnsiTheme="minorHAnsi"/>
              <w:sz w:val="20"/>
            </w:rPr>
          </w:rPrChange>
        </w:rPr>
      </w:pPr>
      <w:ins w:id="50" w:author="Vidal, Zavere" w:date="2019-10-24T10:27:00Z">
        <w:r w:rsidRPr="00F832D6">
          <w:rPr>
            <w:rFonts w:asciiTheme="minorHAnsi" w:hAnsiTheme="minorHAnsi"/>
            <w:b/>
            <w:sz w:val="20"/>
            <w:rPrChange w:id="51" w:author="Vidal, Zavere" w:date="2019-10-24T10:27:00Z">
              <w:rPr>
                <w:rFonts w:asciiTheme="minorHAnsi" w:hAnsiTheme="minorHAnsi"/>
                <w:sz w:val="20"/>
              </w:rPr>
            </w:rPrChange>
          </w:rPr>
          <w:t>games without any problem, though some concessions in terms of graphics will probably be</w:t>
        </w:r>
      </w:ins>
    </w:p>
    <w:p w:rsidR="00F832D6" w:rsidRDefault="00F832D6" w:rsidP="00F832D6">
      <w:pPr>
        <w:pStyle w:val="NoSpacing"/>
        <w:ind w:left="720"/>
        <w:rPr>
          <w:ins w:id="52" w:author="Vidal, Zavere" w:date="2019-10-24T10:28:00Z"/>
          <w:rFonts w:asciiTheme="minorHAnsi" w:hAnsiTheme="minorHAnsi"/>
          <w:b/>
          <w:sz w:val="20"/>
        </w:rPr>
        <w:pPrChange w:id="53" w:author="Vidal, Zavere" w:date="2019-10-24T10:27:00Z">
          <w:pPr>
            <w:pStyle w:val="NoSpacing"/>
            <w:numPr>
              <w:ilvl w:val="1"/>
              <w:numId w:val="18"/>
            </w:numPr>
            <w:ind w:left="720" w:hanging="360"/>
          </w:pPr>
        </w:pPrChange>
      </w:pPr>
      <w:ins w:id="54" w:author="Vidal, Zavere" w:date="2019-10-24T10:27:00Z">
        <w:r w:rsidRPr="00F832D6">
          <w:rPr>
            <w:rFonts w:asciiTheme="minorHAnsi" w:hAnsiTheme="minorHAnsi"/>
            <w:b/>
            <w:sz w:val="20"/>
            <w:rPrChange w:id="55" w:author="Vidal, Zavere" w:date="2019-10-24T10:27:00Z">
              <w:rPr>
                <w:rFonts w:asciiTheme="minorHAnsi" w:hAnsiTheme="minorHAnsi"/>
                <w:sz w:val="20"/>
              </w:rPr>
            </w:rPrChange>
          </w:rPr>
          <w:t>required when it comes to the newer, more demanding titles.</w:t>
        </w:r>
      </w:ins>
    </w:p>
    <w:p w:rsidR="00F832D6" w:rsidRPr="00F832D6" w:rsidRDefault="00F832D6" w:rsidP="00F832D6">
      <w:pPr>
        <w:pStyle w:val="NoSpacing"/>
        <w:ind w:left="720"/>
        <w:rPr>
          <w:rFonts w:asciiTheme="minorHAnsi" w:hAnsiTheme="minorHAnsi"/>
          <w:b/>
          <w:sz w:val="20"/>
          <w:rPrChange w:id="56" w:author="Vidal, Zavere" w:date="2019-10-24T10:27:00Z">
            <w:rPr>
              <w:rFonts w:asciiTheme="minorHAnsi" w:hAnsiTheme="minorHAnsi"/>
              <w:sz w:val="20"/>
            </w:rPr>
          </w:rPrChange>
        </w:rPr>
        <w:pPrChange w:id="57" w:author="Vidal, Zavere" w:date="2019-10-24T10:27:00Z">
          <w:pPr>
            <w:pStyle w:val="NoSpacing"/>
            <w:numPr>
              <w:ilvl w:val="1"/>
              <w:numId w:val="18"/>
            </w:numPr>
            <w:ind w:left="720" w:hanging="360"/>
          </w:pPr>
        </w:pPrChange>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E651FC" w:rsidRPr="00F3019C" w:rsidRDefault="00E651FC" w:rsidP="00E651FC">
      <w:pPr>
        <w:pStyle w:val="NoSpacing"/>
        <w:ind w:left="720"/>
        <w:rPr>
          <w:rFonts w:asciiTheme="minorHAnsi" w:hAnsiTheme="minorHAnsi"/>
          <w:b/>
          <w:sz w:val="22"/>
          <w:szCs w:val="22"/>
        </w:rPr>
      </w:pPr>
      <w:r w:rsidRPr="00E651FC">
        <w:rPr>
          <w:rFonts w:ascii="Segoe UI" w:hAnsi="Segoe UI" w:cs="Segoe UI"/>
          <w:b/>
          <w:bCs/>
          <w:color w:val="212529"/>
          <w:sz w:val="22"/>
          <w:szCs w:val="22"/>
        </w:rPr>
        <w:t>Corsair Vengeance LPX 32GB (2x16GB) DDR4 3200MHz CL16 Memory Kit - Black (CMK32GX4M2B3200C16)</w:t>
      </w:r>
      <w:r>
        <w:rPr>
          <w:rFonts w:ascii="Segoe UI" w:hAnsi="Segoe UI" w:cs="Segoe UI"/>
          <w:b/>
          <w:bCs/>
          <w:color w:val="212529"/>
          <w:sz w:val="22"/>
          <w:szCs w:val="22"/>
        </w:rPr>
        <w:t xml:space="preserve"> </w:t>
      </w:r>
      <w:r w:rsidRPr="00E651FC">
        <w:rPr>
          <w:rFonts w:ascii="Segoe UI" w:hAnsi="Segoe UI" w:cs="Segoe UI"/>
          <w:b/>
          <w:bCs/>
          <w:color w:val="212529"/>
          <w:sz w:val="22"/>
          <w:szCs w:val="22"/>
        </w:rPr>
        <w:t>$194.99</w:t>
      </w:r>
      <w:r w:rsidR="00F3019C">
        <w:rPr>
          <w:rFonts w:ascii="Segoe UI" w:hAnsi="Segoe UI" w:cs="Segoe UI"/>
          <w:b/>
          <w:bCs/>
          <w:color w:val="212529"/>
          <w:sz w:val="22"/>
          <w:szCs w:val="22"/>
        </w:rPr>
        <w:t xml:space="preserve"> it is </w:t>
      </w:r>
      <w:r w:rsidRPr="00F3019C">
        <w:rPr>
          <w:rFonts w:ascii="Segoe UI" w:hAnsi="Segoe UI" w:cs="Segoe UI"/>
          <w:b/>
          <w:color w:val="212529"/>
        </w:rPr>
        <w:t xml:space="preserve">designed for high-performance overclocking. The </w:t>
      </w:r>
      <w:r w:rsidR="00F3019C" w:rsidRPr="00F3019C">
        <w:rPr>
          <w:rFonts w:ascii="Segoe UI" w:hAnsi="Segoe UI" w:cs="Segoe UI"/>
          <w:b/>
          <w:color w:val="212529"/>
        </w:rPr>
        <w:t>heat spreader</w:t>
      </w:r>
      <w:r w:rsidRPr="00F3019C">
        <w:rPr>
          <w:rFonts w:ascii="Segoe UI" w:hAnsi="Segoe UI" w:cs="Segoe UI"/>
          <w:b/>
          <w:color w:val="212529"/>
        </w:rPr>
        <w:t xml:space="preserve"> is made of pure aluminum for faster heat dissipation</w:t>
      </w:r>
    </w:p>
    <w:p w:rsidR="00E651FC" w:rsidRDefault="00E651FC" w:rsidP="00F3019C">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F3019C" w:rsidRPr="00F3019C" w:rsidRDefault="00F3019C" w:rsidP="00F3019C">
      <w:pPr>
        <w:pStyle w:val="NoSpacing"/>
        <w:ind w:left="720"/>
        <w:rPr>
          <w:rFonts w:asciiTheme="minorHAnsi" w:hAnsiTheme="minorHAnsi"/>
          <w:sz w:val="22"/>
          <w:szCs w:val="22"/>
        </w:rPr>
      </w:pPr>
      <w:proofErr w:type="gramStart"/>
      <w:r w:rsidRPr="00F3019C">
        <w:rPr>
          <w:rFonts w:ascii="Segoe UI" w:hAnsi="Segoe UI" w:cs="Segoe UI"/>
          <w:b/>
          <w:bCs/>
          <w:color w:val="212529"/>
          <w:sz w:val="22"/>
          <w:szCs w:val="22"/>
        </w:rPr>
        <w:t>G.SKILL</w:t>
      </w:r>
      <w:proofErr w:type="gramEnd"/>
      <w:r w:rsidRPr="00F3019C">
        <w:rPr>
          <w:rFonts w:ascii="Segoe UI" w:hAnsi="Segoe UI" w:cs="Segoe UI"/>
          <w:b/>
          <w:bCs/>
          <w:color w:val="212529"/>
          <w:sz w:val="22"/>
          <w:szCs w:val="22"/>
        </w:rPr>
        <w:t xml:space="preserve"> Aegis 16GB (2x8GB) DDR4 3000MHz CL16 Dual Channel Memory Kit 1.35V (F4-3000C16D-16GISB) $89.99</w:t>
      </w:r>
    </w:p>
    <w:p w:rsidR="00F3019C" w:rsidRDefault="00F3019C" w:rsidP="00F3019C">
      <w:pPr>
        <w:pStyle w:val="NoSpacing"/>
        <w:ind w:left="720"/>
        <w:rPr>
          <w:rFonts w:asciiTheme="minorHAnsi" w:hAnsiTheme="minorHAnsi"/>
          <w:sz w:val="20"/>
        </w:rPr>
      </w:pPr>
    </w:p>
    <w:p w:rsidR="00F3019C" w:rsidRDefault="00F3019C" w:rsidP="00F3019C">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F3019C" w:rsidRPr="00AA52E7" w:rsidRDefault="00AA52E7" w:rsidP="00F3019C">
      <w:pPr>
        <w:pStyle w:val="NoSpacing"/>
        <w:ind w:left="720"/>
        <w:rPr>
          <w:rFonts w:asciiTheme="minorHAnsi" w:hAnsiTheme="minorHAnsi"/>
          <w:sz w:val="22"/>
          <w:szCs w:val="22"/>
        </w:rPr>
      </w:pPr>
      <w:proofErr w:type="gramStart"/>
      <w:r w:rsidRPr="00AA52E7">
        <w:rPr>
          <w:rFonts w:ascii="Segoe UI" w:hAnsi="Segoe UI" w:cs="Segoe UI"/>
          <w:b/>
          <w:bCs/>
          <w:color w:val="212529"/>
          <w:sz w:val="22"/>
          <w:szCs w:val="22"/>
        </w:rPr>
        <w:t>G.SKILL</w:t>
      </w:r>
      <w:proofErr w:type="gramEnd"/>
      <w:r w:rsidRPr="00AA52E7">
        <w:rPr>
          <w:rFonts w:ascii="Segoe UI" w:hAnsi="Segoe UI" w:cs="Segoe UI"/>
          <w:b/>
          <w:bCs/>
          <w:color w:val="212529"/>
          <w:sz w:val="22"/>
          <w:szCs w:val="22"/>
        </w:rPr>
        <w:t xml:space="preserve"> </w:t>
      </w:r>
      <w:proofErr w:type="spellStart"/>
      <w:r w:rsidRPr="00AA52E7">
        <w:rPr>
          <w:rFonts w:ascii="Segoe UI" w:hAnsi="Segoe UI" w:cs="Segoe UI"/>
          <w:b/>
          <w:bCs/>
          <w:color w:val="212529"/>
          <w:sz w:val="22"/>
          <w:szCs w:val="22"/>
        </w:rPr>
        <w:t>Ripjaws</w:t>
      </w:r>
      <w:proofErr w:type="spellEnd"/>
      <w:r w:rsidRPr="00AA52E7">
        <w:rPr>
          <w:rFonts w:ascii="Segoe UI" w:hAnsi="Segoe UI" w:cs="Segoe UI"/>
          <w:b/>
          <w:bCs/>
          <w:color w:val="212529"/>
          <w:sz w:val="22"/>
          <w:szCs w:val="22"/>
        </w:rPr>
        <w:t xml:space="preserve"> V Series 16GB (2x8GB) DDR4 2400MHz CL15 Dual Channel Memory Kit 1.2V (F4-2400C15D-16GVR)</w:t>
      </w:r>
      <w:r>
        <w:rPr>
          <w:rFonts w:ascii="Segoe UI" w:hAnsi="Segoe UI" w:cs="Segoe UI"/>
          <w:b/>
          <w:bCs/>
          <w:color w:val="212529"/>
          <w:sz w:val="22"/>
          <w:szCs w:val="22"/>
        </w:rPr>
        <w:t xml:space="preserve"> $79.99</w:t>
      </w:r>
    </w:p>
    <w:p w:rsidR="00F3019C" w:rsidRDefault="00F3019C" w:rsidP="00F3019C">
      <w:pPr>
        <w:pStyle w:val="NoSpacing"/>
        <w:ind w:left="720"/>
        <w:rPr>
          <w:rFonts w:asciiTheme="minorHAnsi" w:hAnsiTheme="minorHAnsi"/>
          <w:sz w:val="20"/>
        </w:rPr>
      </w:pP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lastRenderedPageBreak/>
        <w:t>What would be the least expensive RAM Memory that meets your requirements</w:t>
      </w:r>
      <w:r w:rsidR="00AF3876">
        <w:rPr>
          <w:rFonts w:asciiTheme="minorHAnsi" w:hAnsiTheme="minorHAnsi"/>
          <w:sz w:val="20"/>
        </w:rPr>
        <w:t>? List the Model Number, Price, and Vendor Source.</w:t>
      </w:r>
    </w:p>
    <w:p w:rsidR="00F3019C" w:rsidRPr="00AA52E7" w:rsidRDefault="00AA52E7" w:rsidP="00AA52E7">
      <w:pPr>
        <w:pStyle w:val="NoSpacing"/>
        <w:ind w:left="720"/>
        <w:rPr>
          <w:rFonts w:asciiTheme="minorHAnsi" w:hAnsiTheme="minorHAnsi"/>
          <w:sz w:val="22"/>
          <w:szCs w:val="22"/>
        </w:rPr>
      </w:pPr>
      <w:proofErr w:type="gramStart"/>
      <w:r w:rsidRPr="00AA52E7">
        <w:rPr>
          <w:rFonts w:ascii="Segoe UI" w:hAnsi="Segoe UI" w:cs="Segoe UI"/>
          <w:b/>
          <w:bCs/>
          <w:color w:val="212529"/>
          <w:sz w:val="22"/>
          <w:szCs w:val="22"/>
        </w:rPr>
        <w:t>G.SKILL</w:t>
      </w:r>
      <w:proofErr w:type="gramEnd"/>
      <w:r w:rsidRPr="00AA52E7">
        <w:rPr>
          <w:rFonts w:ascii="Segoe UI" w:hAnsi="Segoe UI" w:cs="Segoe UI"/>
          <w:b/>
          <w:bCs/>
          <w:color w:val="212529"/>
          <w:sz w:val="22"/>
          <w:szCs w:val="22"/>
        </w:rPr>
        <w:t xml:space="preserve"> </w:t>
      </w:r>
      <w:proofErr w:type="spellStart"/>
      <w:r w:rsidRPr="00AA52E7">
        <w:rPr>
          <w:rFonts w:ascii="Segoe UI" w:hAnsi="Segoe UI" w:cs="Segoe UI"/>
          <w:b/>
          <w:bCs/>
          <w:color w:val="212529"/>
          <w:sz w:val="22"/>
          <w:szCs w:val="22"/>
        </w:rPr>
        <w:t>Ripjaws</w:t>
      </w:r>
      <w:proofErr w:type="spellEnd"/>
      <w:r w:rsidRPr="00AA52E7">
        <w:rPr>
          <w:rFonts w:ascii="Segoe UI" w:hAnsi="Segoe UI" w:cs="Segoe UI"/>
          <w:b/>
          <w:bCs/>
          <w:color w:val="212529"/>
          <w:sz w:val="22"/>
          <w:szCs w:val="22"/>
        </w:rPr>
        <w:t xml:space="preserve"> Series 8GB DDR4 2133MHz CL15 1.2V SODIMMs (F4-2133C15S-8GRS) $40.99</w:t>
      </w:r>
      <w:r>
        <w:rPr>
          <w:rFonts w:ascii="Segoe UI" w:hAnsi="Segoe UI" w:cs="Segoe UI"/>
          <w:b/>
          <w:bCs/>
          <w:color w:val="212529"/>
          <w:sz w:val="22"/>
          <w:szCs w:val="22"/>
        </w:rPr>
        <w:t xml:space="preserve"> it </w:t>
      </w:r>
      <w:r w:rsidRPr="00AA52E7">
        <w:rPr>
          <w:rFonts w:ascii="Segoe UI" w:hAnsi="Segoe UI" w:cs="Segoe UI"/>
          <w:b/>
          <w:color w:val="212529"/>
        </w:rPr>
        <w:t>provides faster data transfer and higher energy efficiency</w:t>
      </w:r>
    </w:p>
    <w:p w:rsidR="00F3019C" w:rsidRDefault="00F3019C" w:rsidP="00F3019C">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ins w:id="58" w:author="Vidal, Zavere" w:date="2019-10-24T10:29:00Z"/>
          <w:rFonts w:asciiTheme="minorHAnsi" w:hAnsiTheme="minorHAnsi"/>
          <w:sz w:val="20"/>
        </w:rPr>
      </w:pPr>
      <w:r>
        <w:rPr>
          <w:rFonts w:asciiTheme="minorHAnsi" w:hAnsiTheme="minorHAnsi"/>
          <w:sz w:val="20"/>
        </w:rPr>
        <w:t>What graphics speed and resolution do you require? (</w:t>
      </w:r>
      <w:r w:rsidRPr="00F2774C">
        <w:rPr>
          <w:rFonts w:asciiTheme="minorHAnsi" w:hAnsiTheme="minorHAnsi"/>
          <w:sz w:val="20"/>
          <w:highlight w:val="yellow"/>
        </w:rPr>
        <w:t>High</w:t>
      </w:r>
      <w:r>
        <w:rPr>
          <w:rFonts w:asciiTheme="minorHAnsi" w:hAnsiTheme="minorHAnsi"/>
          <w:sz w:val="20"/>
        </w:rPr>
        <w:t xml:space="preserve"> / Medium /</w:t>
      </w:r>
      <w:r w:rsidR="00D16165">
        <w:rPr>
          <w:rFonts w:asciiTheme="minorHAnsi" w:hAnsiTheme="minorHAnsi"/>
          <w:sz w:val="20"/>
        </w:rPr>
        <w:t>Basic - On Motherboard</w:t>
      </w:r>
      <w:r>
        <w:rPr>
          <w:rFonts w:asciiTheme="minorHAnsi" w:hAnsiTheme="minorHAnsi"/>
          <w:sz w:val="20"/>
        </w:rPr>
        <w:t>)</w:t>
      </w:r>
    </w:p>
    <w:p w:rsidR="00F832D6" w:rsidRPr="00F832D6" w:rsidDel="00D01AF1" w:rsidRDefault="00F832D6" w:rsidP="00F832D6">
      <w:pPr>
        <w:pStyle w:val="NoSpacing"/>
        <w:ind w:left="720"/>
        <w:rPr>
          <w:del w:id="59" w:author="Vidal, Zavere" w:date="2019-10-24T10:32:00Z"/>
          <w:rFonts w:asciiTheme="minorHAnsi" w:hAnsiTheme="minorHAnsi"/>
          <w:b/>
          <w:sz w:val="20"/>
          <w:rPrChange w:id="60" w:author="Vidal, Zavere" w:date="2019-10-24T10:30:00Z">
            <w:rPr>
              <w:del w:id="61" w:author="Vidal, Zavere" w:date="2019-10-24T10:32:00Z"/>
              <w:rFonts w:asciiTheme="minorHAnsi" w:hAnsiTheme="minorHAnsi"/>
              <w:sz w:val="20"/>
            </w:rPr>
          </w:rPrChange>
        </w:rPr>
        <w:pPrChange w:id="62" w:author="Vidal, Zavere" w:date="2019-10-24T10:29:00Z">
          <w:pPr>
            <w:pStyle w:val="NoSpacing"/>
            <w:numPr>
              <w:ilvl w:val="1"/>
              <w:numId w:val="18"/>
            </w:numPr>
            <w:ind w:left="720" w:hanging="360"/>
          </w:pPr>
        </w:pPrChange>
      </w:pPr>
    </w:p>
    <w:p w:rsidR="00AF3876" w:rsidRDefault="00AF3876" w:rsidP="00A03816">
      <w:pPr>
        <w:pStyle w:val="NoSpacing"/>
        <w:numPr>
          <w:ilvl w:val="1"/>
          <w:numId w:val="18"/>
        </w:numPr>
        <w:ind w:left="720"/>
        <w:rPr>
          <w:ins w:id="63" w:author="Vidal, Zavere" w:date="2019-10-24T10:30:00Z"/>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D01AF1" w:rsidRPr="00A4683A" w:rsidRDefault="00D01AF1" w:rsidP="00D01AF1">
      <w:pPr>
        <w:pStyle w:val="NoSpacing"/>
        <w:ind w:left="720"/>
        <w:rPr>
          <w:ins w:id="64" w:author="Vidal, Zavere" w:date="2019-10-24T10:32:00Z"/>
          <w:rFonts w:asciiTheme="minorHAnsi" w:hAnsiTheme="minorHAnsi"/>
          <w:b/>
          <w:sz w:val="20"/>
        </w:rPr>
        <w:pPrChange w:id="65" w:author="Vidal, Zavere" w:date="2019-10-24T10:33:00Z">
          <w:pPr>
            <w:pStyle w:val="NoSpacing"/>
            <w:numPr>
              <w:numId w:val="18"/>
            </w:numPr>
            <w:ind w:left="720" w:hanging="360"/>
          </w:pPr>
        </w:pPrChange>
      </w:pPr>
      <w:ins w:id="66" w:author="Vidal, Zavere" w:date="2019-10-24T10:32:00Z">
        <w:r w:rsidRPr="00A4683A">
          <w:rPr>
            <w:rFonts w:asciiTheme="minorHAnsi" w:hAnsiTheme="minorHAnsi"/>
            <w:b/>
            <w:sz w:val="20"/>
          </w:rPr>
          <w:t>gamers play on basic 1080p, 60Hz monitors, thanks to their compelling blend of</w:t>
        </w:r>
      </w:ins>
    </w:p>
    <w:p w:rsidR="00D01AF1" w:rsidRPr="00A4683A" w:rsidRDefault="00D01AF1" w:rsidP="00D01AF1">
      <w:pPr>
        <w:pStyle w:val="NoSpacing"/>
        <w:ind w:left="720"/>
        <w:rPr>
          <w:ins w:id="67" w:author="Vidal, Zavere" w:date="2019-10-24T10:32:00Z"/>
          <w:rFonts w:asciiTheme="minorHAnsi" w:hAnsiTheme="minorHAnsi"/>
          <w:b/>
          <w:sz w:val="20"/>
        </w:rPr>
        <w:pPrChange w:id="68" w:author="Vidal, Zavere" w:date="2019-10-24T10:33:00Z">
          <w:pPr>
            <w:pStyle w:val="NoSpacing"/>
            <w:numPr>
              <w:numId w:val="18"/>
            </w:numPr>
            <w:ind w:left="720" w:hanging="360"/>
          </w:pPr>
        </w:pPrChange>
      </w:pPr>
      <w:ins w:id="69" w:author="Vidal, Zavere" w:date="2019-10-24T10:32:00Z">
        <w:r w:rsidRPr="00A4683A">
          <w:rPr>
            <w:rFonts w:asciiTheme="minorHAnsi" w:hAnsiTheme="minorHAnsi"/>
            <w:b/>
            <w:sz w:val="20"/>
          </w:rPr>
          <w:t>resolution, speed, and affordable pricing. The best graphics card for feeding those displays is</w:t>
        </w:r>
      </w:ins>
    </w:p>
    <w:p w:rsidR="00D01AF1" w:rsidRDefault="00D01AF1" w:rsidP="00D01AF1">
      <w:pPr>
        <w:pStyle w:val="NoSpacing"/>
        <w:ind w:left="720"/>
        <w:rPr>
          <w:ins w:id="70" w:author="Vidal, Zavere" w:date="2019-10-24T10:32:00Z"/>
          <w:rFonts w:asciiTheme="minorHAnsi" w:hAnsiTheme="minorHAnsi"/>
          <w:b/>
          <w:sz w:val="20"/>
        </w:rPr>
        <w:pPrChange w:id="71" w:author="Vidal, Zavere" w:date="2019-10-24T10:33:00Z">
          <w:pPr>
            <w:pStyle w:val="NoSpacing"/>
            <w:numPr>
              <w:numId w:val="18"/>
            </w:numPr>
            <w:ind w:left="720" w:hanging="360"/>
          </w:pPr>
        </w:pPrChange>
      </w:pPr>
      <w:ins w:id="72" w:author="Vidal, Zavere" w:date="2019-10-24T10:32:00Z">
        <w:r w:rsidRPr="00A4683A">
          <w:rPr>
            <w:rFonts w:asciiTheme="minorHAnsi" w:hAnsiTheme="minorHAnsi"/>
            <w:b/>
            <w:sz w:val="20"/>
          </w:rPr>
          <w:t>NVidia’s $220-and-up GeForce GTX 1660</w:t>
        </w:r>
      </w:ins>
    </w:p>
    <w:p w:rsidR="00F832D6" w:rsidRDefault="00F832D6" w:rsidP="00D01AF1">
      <w:pPr>
        <w:pStyle w:val="NoSpacing"/>
        <w:rPr>
          <w:rFonts w:asciiTheme="minorHAnsi" w:hAnsiTheme="minorHAnsi"/>
          <w:sz w:val="20"/>
        </w:rPr>
        <w:pPrChange w:id="73" w:author="Vidal, Zavere" w:date="2019-10-24T10:33:00Z">
          <w:pPr>
            <w:pStyle w:val="NoSpacing"/>
            <w:numPr>
              <w:ilvl w:val="1"/>
              <w:numId w:val="18"/>
            </w:numPr>
            <w:ind w:left="720" w:hanging="360"/>
          </w:pPr>
        </w:pPrChange>
      </w:pPr>
    </w:p>
    <w:p w:rsidR="00AF3876" w:rsidRDefault="00AF3876" w:rsidP="00A03816">
      <w:pPr>
        <w:pStyle w:val="NoSpacing"/>
        <w:numPr>
          <w:ilvl w:val="1"/>
          <w:numId w:val="18"/>
        </w:numPr>
        <w:ind w:left="720"/>
        <w:rPr>
          <w:ins w:id="74" w:author="Vidal, Zavere" w:date="2019-10-24T10:30:00Z"/>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01AF1" w:rsidRPr="008C020C" w:rsidRDefault="00D01AF1" w:rsidP="00D01AF1">
      <w:pPr>
        <w:pStyle w:val="NoSpacing"/>
        <w:ind w:left="720"/>
        <w:rPr>
          <w:ins w:id="75" w:author="Vidal, Zavere" w:date="2019-10-24T10:32:00Z"/>
          <w:rFonts w:asciiTheme="minorHAnsi" w:hAnsiTheme="minorHAnsi"/>
          <w:b/>
          <w:sz w:val="20"/>
        </w:rPr>
        <w:pPrChange w:id="76" w:author="Vidal, Zavere" w:date="2019-10-24T10:32:00Z">
          <w:pPr>
            <w:pStyle w:val="NoSpacing"/>
            <w:numPr>
              <w:numId w:val="18"/>
            </w:numPr>
            <w:ind w:left="720" w:hanging="360"/>
          </w:pPr>
        </w:pPrChange>
      </w:pPr>
      <w:ins w:id="77" w:author="Vidal, Zavere" w:date="2019-10-24T10:32:00Z">
        <w:r w:rsidRPr="008C020C">
          <w:rPr>
            <w:rFonts w:asciiTheme="minorHAnsi" w:hAnsiTheme="minorHAnsi"/>
            <w:b/>
            <w:sz w:val="20"/>
          </w:rPr>
          <w:t xml:space="preserve">ASUS ROG </w:t>
        </w:r>
        <w:proofErr w:type="spellStart"/>
        <w:r w:rsidRPr="008C020C">
          <w:rPr>
            <w:rFonts w:asciiTheme="minorHAnsi" w:hAnsiTheme="minorHAnsi"/>
            <w:b/>
            <w:sz w:val="20"/>
          </w:rPr>
          <w:t>Strix</w:t>
        </w:r>
        <w:proofErr w:type="spellEnd"/>
        <w:r w:rsidRPr="008C020C">
          <w:rPr>
            <w:rFonts w:asciiTheme="minorHAnsi" w:hAnsiTheme="minorHAnsi"/>
            <w:b/>
            <w:sz w:val="20"/>
          </w:rPr>
          <w:t xml:space="preserve"> GeForce GTX 1660 </w:t>
        </w:r>
        <w:proofErr w:type="spellStart"/>
        <w:r w:rsidRPr="008C020C">
          <w:rPr>
            <w:rFonts w:asciiTheme="minorHAnsi" w:hAnsiTheme="minorHAnsi"/>
            <w:b/>
            <w:sz w:val="20"/>
          </w:rPr>
          <w:t>Ti</w:t>
        </w:r>
        <w:proofErr w:type="spellEnd"/>
        <w:r w:rsidRPr="008C020C">
          <w:rPr>
            <w:rFonts w:asciiTheme="minorHAnsi" w:hAnsiTheme="minorHAnsi"/>
            <w:b/>
            <w:sz w:val="20"/>
          </w:rPr>
          <w:t xml:space="preserve"> 8GB | $295</w:t>
        </w:r>
      </w:ins>
    </w:p>
    <w:p w:rsidR="00F832D6" w:rsidRPr="00D01AF1" w:rsidRDefault="00F832D6" w:rsidP="00F832D6">
      <w:pPr>
        <w:pStyle w:val="NoSpacing"/>
        <w:ind w:left="720"/>
        <w:rPr>
          <w:rFonts w:asciiTheme="minorHAnsi" w:hAnsiTheme="minorHAnsi"/>
          <w:b/>
          <w:sz w:val="20"/>
          <w:rPrChange w:id="78" w:author="Vidal, Zavere" w:date="2019-10-24T10:31:00Z">
            <w:rPr>
              <w:rFonts w:asciiTheme="minorHAnsi" w:hAnsiTheme="minorHAnsi"/>
              <w:sz w:val="20"/>
            </w:rPr>
          </w:rPrChange>
        </w:rPr>
        <w:pPrChange w:id="79" w:author="Vidal, Zavere" w:date="2019-10-24T10:30:00Z">
          <w:pPr>
            <w:pStyle w:val="NoSpacing"/>
            <w:numPr>
              <w:ilvl w:val="1"/>
              <w:numId w:val="18"/>
            </w:numPr>
            <w:ind w:left="720" w:hanging="360"/>
          </w:pPr>
        </w:pPrChange>
      </w:pPr>
    </w:p>
    <w:p w:rsidR="00D16165" w:rsidRDefault="0037267E" w:rsidP="00A03816">
      <w:pPr>
        <w:pStyle w:val="NoSpacing"/>
        <w:numPr>
          <w:ilvl w:val="1"/>
          <w:numId w:val="18"/>
        </w:numPr>
        <w:ind w:left="720"/>
        <w:rPr>
          <w:ins w:id="80" w:author="Vidal, Zavere" w:date="2019-10-24T10:32:00Z"/>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01AF1" w:rsidRPr="005066EF" w:rsidRDefault="00D01AF1" w:rsidP="00D01AF1">
      <w:pPr>
        <w:pStyle w:val="NoSpacing"/>
        <w:ind w:left="720"/>
        <w:rPr>
          <w:ins w:id="81" w:author="Vidal, Zavere" w:date="2019-10-24T10:32:00Z"/>
          <w:rFonts w:asciiTheme="minorHAnsi" w:hAnsiTheme="minorHAnsi"/>
          <w:b/>
          <w:sz w:val="20"/>
        </w:rPr>
        <w:pPrChange w:id="82" w:author="Vidal, Zavere" w:date="2019-10-24T10:32:00Z">
          <w:pPr>
            <w:pStyle w:val="NoSpacing"/>
            <w:numPr>
              <w:numId w:val="18"/>
            </w:numPr>
            <w:ind w:left="720" w:hanging="360"/>
          </w:pPr>
        </w:pPrChange>
      </w:pPr>
      <w:ins w:id="83" w:author="Vidal, Zavere" w:date="2019-10-24T10:32:00Z">
        <w:r w:rsidRPr="005066EF">
          <w:rPr>
            <w:rFonts w:asciiTheme="minorHAnsi" w:hAnsiTheme="minorHAnsi"/>
            <w:b/>
            <w:sz w:val="20"/>
          </w:rPr>
          <w:t>a $70 launch price the GT 1030 could play a modest amount of games at</w:t>
        </w:r>
      </w:ins>
    </w:p>
    <w:p w:rsidR="00D01AF1" w:rsidRPr="005066EF" w:rsidRDefault="00D01AF1" w:rsidP="00D01AF1">
      <w:pPr>
        <w:pStyle w:val="NoSpacing"/>
        <w:ind w:left="720"/>
        <w:rPr>
          <w:ins w:id="84" w:author="Vidal, Zavere" w:date="2019-10-24T10:32:00Z"/>
          <w:rFonts w:asciiTheme="minorHAnsi" w:hAnsiTheme="minorHAnsi"/>
          <w:b/>
          <w:sz w:val="20"/>
        </w:rPr>
        <w:pPrChange w:id="85" w:author="Vidal, Zavere" w:date="2019-10-24T10:32:00Z">
          <w:pPr>
            <w:pStyle w:val="NoSpacing"/>
            <w:numPr>
              <w:numId w:val="18"/>
            </w:numPr>
            <w:ind w:left="720" w:hanging="360"/>
          </w:pPr>
        </w:pPrChange>
      </w:pPr>
      <w:ins w:id="86" w:author="Vidal, Zavere" w:date="2019-10-24T10:32:00Z">
        <w:r w:rsidRPr="005066EF">
          <w:rPr>
            <w:rFonts w:asciiTheme="minorHAnsi" w:hAnsiTheme="minorHAnsi"/>
            <w:b/>
            <w:sz w:val="20"/>
          </w:rPr>
          <w:t>1080p and maintain 60 FPS.</w:t>
        </w:r>
      </w:ins>
    </w:p>
    <w:p w:rsidR="00D01AF1" w:rsidDel="00D01AF1" w:rsidRDefault="00D01AF1" w:rsidP="00D01AF1">
      <w:pPr>
        <w:pStyle w:val="NoSpacing"/>
        <w:ind w:left="720"/>
        <w:rPr>
          <w:del w:id="87" w:author="Vidal, Zavere" w:date="2019-10-24T10:32:00Z"/>
          <w:rFonts w:asciiTheme="minorHAnsi" w:hAnsiTheme="minorHAnsi"/>
          <w:sz w:val="20"/>
        </w:rPr>
        <w:pPrChange w:id="88" w:author="Vidal, Zavere" w:date="2019-10-24T10:32:00Z">
          <w:pPr>
            <w:pStyle w:val="NoSpacing"/>
            <w:numPr>
              <w:ilvl w:val="1"/>
              <w:numId w:val="18"/>
            </w:numPr>
            <w:ind w:left="720" w:hanging="360"/>
          </w:pPr>
        </w:pPrChange>
      </w:pPr>
    </w:p>
    <w:p w:rsidR="00D16165" w:rsidRDefault="00D16165" w:rsidP="00D01AF1">
      <w:pPr>
        <w:pStyle w:val="NoSpacing"/>
        <w:rPr>
          <w:rFonts w:asciiTheme="minorHAnsi" w:hAnsiTheme="minorHAnsi"/>
          <w:sz w:val="20"/>
        </w:rPr>
        <w:pPrChange w:id="89" w:author="Vidal, Zavere" w:date="2019-10-24T10:32:00Z">
          <w:pPr>
            <w:pStyle w:val="NoSpacing"/>
            <w:ind w:left="360"/>
          </w:pPr>
        </w:pPrChange>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w:t>
      </w:r>
      <w:r w:rsidRPr="00F2774C">
        <w:rPr>
          <w:rFonts w:asciiTheme="minorHAnsi" w:hAnsiTheme="minorHAnsi"/>
          <w:sz w:val="20"/>
          <w:highlight w:val="yellow"/>
        </w:rPr>
        <w:t>High</w:t>
      </w:r>
      <w:r>
        <w:rPr>
          <w:rFonts w:asciiTheme="minorHAnsi" w:hAnsiTheme="minorHAnsi"/>
          <w:sz w:val="20"/>
        </w:rPr>
        <w:t xml:space="preserve">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470B0C" w:rsidRPr="00470B0C" w:rsidRDefault="00470B0C" w:rsidP="00470B0C">
      <w:pPr>
        <w:pStyle w:val="NoSpacing"/>
        <w:ind w:left="720"/>
        <w:rPr>
          <w:rFonts w:asciiTheme="minorHAnsi" w:hAnsiTheme="minorHAnsi"/>
          <w:sz w:val="22"/>
          <w:szCs w:val="22"/>
        </w:rPr>
      </w:pPr>
      <w:r w:rsidRPr="00470B0C">
        <w:rPr>
          <w:b/>
          <w:bCs/>
          <w:color w:val="000000"/>
          <w:sz w:val="22"/>
          <w:szCs w:val="22"/>
        </w:rPr>
        <w:t xml:space="preserve">ASUS Essence STX II - Sound card - 24-bit - 192 kHz - 124 dB SNR - stereo - </w:t>
      </w:r>
      <w:proofErr w:type="spellStart"/>
      <w:r w:rsidRPr="00470B0C">
        <w:rPr>
          <w:b/>
          <w:bCs/>
          <w:color w:val="000000"/>
          <w:sz w:val="22"/>
          <w:szCs w:val="22"/>
        </w:rPr>
        <w:t>PCIe</w:t>
      </w:r>
      <w:proofErr w:type="spellEnd"/>
      <w:r w:rsidRPr="00470B0C">
        <w:rPr>
          <w:b/>
          <w:bCs/>
          <w:color w:val="000000"/>
          <w:sz w:val="22"/>
          <w:szCs w:val="22"/>
        </w:rPr>
        <w:t xml:space="preserve"> - ASUS AV100 $362.99</w:t>
      </w:r>
    </w:p>
    <w:p w:rsidR="00470B0C" w:rsidRDefault="00470B0C" w:rsidP="00470B0C">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470B0C" w:rsidRPr="00470B0C" w:rsidRDefault="00470B0C" w:rsidP="00470B0C">
      <w:pPr>
        <w:pStyle w:val="NoSpacing"/>
        <w:ind w:left="720"/>
        <w:rPr>
          <w:rFonts w:asciiTheme="minorHAnsi" w:hAnsiTheme="minorHAnsi"/>
          <w:sz w:val="22"/>
          <w:szCs w:val="22"/>
        </w:rPr>
      </w:pPr>
      <w:r w:rsidRPr="00470B0C">
        <w:rPr>
          <w:b/>
          <w:bCs/>
          <w:color w:val="000000"/>
          <w:sz w:val="22"/>
          <w:szCs w:val="22"/>
        </w:rPr>
        <w:t>Creative Labs Sound Blaster E5 Sound Card – 600 AMP, 120dB DAC, USB 2.0 High Speed, Bluetooth, 24-Bit 192 kHz Stereo Direct, SBX Pro Studio Audio Enhancement Technology - 70SB159000001-CA $219.99</w:t>
      </w:r>
    </w:p>
    <w:p w:rsidR="00470B0C" w:rsidRDefault="00470B0C" w:rsidP="00470B0C">
      <w:pPr>
        <w:pStyle w:val="NoSpacing"/>
        <w:ind w:left="720"/>
        <w:rPr>
          <w:rFonts w:asciiTheme="minorHAnsi" w:hAnsiTheme="minorHAnsi"/>
          <w:sz w:val="20"/>
        </w:rPr>
      </w:pPr>
    </w:p>
    <w:p w:rsidR="00470B0C" w:rsidRDefault="00470B0C" w:rsidP="00470B0C">
      <w:pPr>
        <w:pStyle w:val="NoSpacing"/>
        <w:ind w:left="720"/>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Pr="003452EE" w:rsidRDefault="003452EE" w:rsidP="00686752">
      <w:pPr>
        <w:pStyle w:val="NoSpacing"/>
        <w:tabs>
          <w:tab w:val="left" w:pos="1410"/>
        </w:tabs>
        <w:rPr>
          <w:rFonts w:asciiTheme="minorHAnsi" w:hAnsiTheme="minorHAnsi"/>
        </w:rPr>
      </w:pPr>
      <w:r>
        <w:rPr>
          <w:b/>
          <w:bCs/>
          <w:color w:val="000000"/>
        </w:rPr>
        <w:t xml:space="preserve">           </w:t>
      </w:r>
      <w:r w:rsidRPr="003452EE">
        <w:rPr>
          <w:b/>
          <w:bCs/>
          <w:color w:val="000000"/>
        </w:rPr>
        <w:t>Vantec NBA-200U - Sound card - 48 kHz - 7.1 - USB 2.0 - CM6206 $42.89</w:t>
      </w:r>
      <w:r w:rsidR="00686752" w:rsidRPr="003452EE">
        <w:rPr>
          <w:rFonts w:asciiTheme="minorHAnsi" w:hAnsiTheme="minorHAnsi"/>
        </w:rPr>
        <w:tab/>
      </w:r>
    </w:p>
    <w:p w:rsidR="00D16165" w:rsidRDefault="00D16165" w:rsidP="00555548">
      <w:pPr>
        <w:pStyle w:val="NoSpacing"/>
        <w:rPr>
          <w:rFonts w:asciiTheme="minorHAnsi" w:hAnsiTheme="minorHAnsi"/>
          <w:sz w:val="20"/>
        </w:rPr>
      </w:pPr>
    </w:p>
    <w:p w:rsidR="003452EE" w:rsidRDefault="003452EE"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3452EE" w:rsidRDefault="003452EE" w:rsidP="003452EE">
      <w:pPr>
        <w:pStyle w:val="NoSpacing"/>
        <w:ind w:left="720"/>
        <w:rPr>
          <w:b/>
          <w:bCs/>
          <w:color w:val="000000"/>
          <w:sz w:val="22"/>
          <w:szCs w:val="22"/>
        </w:rPr>
      </w:pPr>
      <w:r w:rsidRPr="003452EE">
        <w:rPr>
          <w:b/>
          <w:bCs/>
          <w:color w:val="000000"/>
          <w:sz w:val="22"/>
          <w:szCs w:val="22"/>
        </w:rPr>
        <w:t>ASUS ROG STRIX Z390-E Gaming Motherboard - ATX, Intel Z390 Chipset, LGA1151, Supports 9th and 8th Gen Intel Core / Pentium Gold / Celeron, 4x DDR4 DIMM Slots, 6x SATA-600 - ROG STRIX Z390-E GAM $344.99</w:t>
      </w:r>
    </w:p>
    <w:p w:rsidR="001F5D55" w:rsidRDefault="001F5D55" w:rsidP="003452EE">
      <w:pPr>
        <w:pStyle w:val="NoSpacing"/>
        <w:ind w:left="720"/>
        <w:rPr>
          <w:b/>
          <w:bCs/>
          <w:color w:val="000000"/>
          <w:sz w:val="22"/>
          <w:szCs w:val="22"/>
        </w:rPr>
      </w:pPr>
      <w:r>
        <w:rPr>
          <w:noProof/>
          <w:color w:val="0057AD"/>
          <w:sz w:val="18"/>
          <w:szCs w:val="18"/>
        </w:rPr>
        <w:lastRenderedPageBreak/>
        <w:drawing>
          <wp:inline distT="0" distB="0" distL="0" distR="0">
            <wp:extent cx="1495425" cy="1123950"/>
            <wp:effectExtent l="0" t="0" r="9525" b="0"/>
            <wp:docPr id="2" name="Picture 2" descr="ASUS ROG STRIX Z390-E Gaming Motherboard">
              <a:hlinkClick xmlns:a="http://schemas.openxmlformats.org/drawingml/2006/main" r:id="rId7" tooltip="&quot;Click to view ASUS ROG STRIX Z390-E Gaming Motherboard - ATX, Intel Z390 Chipset, LGA1151, Supports 9th and 8th Gen Intel Core / Pentium Gold / Celeron, 4x DDR4 DIMM Slots, 6x SATA-600 - ROG STRIX Z390-E G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mg" descr="ASUS ROG STRIX Z390-E Gaming Motherboard">
                      <a:hlinkClick r:id="rId7" tooltip="&quot;Click to view ASUS ROG STRIX Z390-E Gaming Motherboard - ATX, Intel Z390 Chipset, LGA1151, Supports 9th and 8th Gen Intel Core / Pentium Gold / Celeron, 4x DDR4 DIMM Slots, 6x SATA-600 - ROG STRIX Z390-E GAM&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a:ln>
                      <a:noFill/>
                    </a:ln>
                  </pic:spPr>
                </pic:pic>
              </a:graphicData>
            </a:graphic>
          </wp:inline>
        </w:drawing>
      </w:r>
    </w:p>
    <w:p w:rsidR="003452EE" w:rsidRDefault="003452EE" w:rsidP="003452EE">
      <w:pPr>
        <w:pStyle w:val="NoSpacing"/>
        <w:ind w:left="720"/>
        <w:rPr>
          <w:b/>
          <w:bCs/>
          <w:color w:val="000000"/>
          <w:sz w:val="22"/>
          <w:szCs w:val="22"/>
        </w:rPr>
      </w:pPr>
    </w:p>
    <w:p w:rsidR="003452EE" w:rsidRPr="003452EE" w:rsidRDefault="003452EE" w:rsidP="003452EE">
      <w:pPr>
        <w:rPr>
          <w:rFonts w:eastAsia="Times New Roman"/>
          <w:color w:val="000000"/>
          <w:sz w:val="18"/>
          <w:szCs w:val="18"/>
        </w:rPr>
      </w:pPr>
      <w:r w:rsidRPr="003452EE">
        <w:rPr>
          <w:rFonts w:eastAsia="Times New Roman"/>
          <w:b/>
          <w:bCs/>
          <w:color w:val="000000"/>
          <w:sz w:val="18"/>
          <w:szCs w:val="18"/>
          <w:bdr w:val="none" w:sz="0" w:space="0" w:color="auto" w:frame="1"/>
        </w:rPr>
        <w:t>Features:</w:t>
      </w:r>
    </w:p>
    <w:p w:rsidR="003452EE" w:rsidRPr="003452EE" w:rsidRDefault="003452EE" w:rsidP="003452EE">
      <w:pPr>
        <w:numPr>
          <w:ilvl w:val="0"/>
          <w:numId w:val="26"/>
        </w:numPr>
        <w:spacing w:before="100" w:beforeAutospacing="1" w:after="100" w:afterAutospacing="1" w:line="270" w:lineRule="atLeast"/>
        <w:ind w:left="225"/>
        <w:rPr>
          <w:rFonts w:eastAsia="Times New Roman"/>
          <w:color w:val="000000"/>
          <w:sz w:val="18"/>
          <w:szCs w:val="18"/>
        </w:rPr>
      </w:pPr>
      <w:r w:rsidRPr="003452EE">
        <w:rPr>
          <w:rFonts w:eastAsia="Times New Roman"/>
          <w:color w:val="000000"/>
          <w:sz w:val="18"/>
          <w:szCs w:val="18"/>
        </w:rPr>
        <w:t>LGA1151 socket for 9th/ 8th Gen Intel® Core™ desktop processors</w:t>
      </w:r>
    </w:p>
    <w:p w:rsidR="003452EE" w:rsidRPr="003452EE" w:rsidRDefault="003452EE" w:rsidP="003452EE">
      <w:pPr>
        <w:numPr>
          <w:ilvl w:val="0"/>
          <w:numId w:val="26"/>
        </w:numPr>
        <w:spacing w:before="100" w:beforeAutospacing="1" w:after="100" w:afterAutospacing="1" w:line="270" w:lineRule="atLeast"/>
        <w:ind w:left="225"/>
        <w:rPr>
          <w:rFonts w:eastAsia="Times New Roman"/>
          <w:color w:val="000000"/>
          <w:sz w:val="18"/>
          <w:szCs w:val="18"/>
        </w:rPr>
      </w:pPr>
      <w:r w:rsidRPr="003452EE">
        <w:rPr>
          <w:rFonts w:eastAsia="Times New Roman"/>
          <w:color w:val="000000"/>
          <w:sz w:val="18"/>
          <w:szCs w:val="18"/>
        </w:rPr>
        <w:t>Aura Sync RGB: Synchronize LED lighting with a vast portfolio of compatible PC gear, including addressable RGB strips</w:t>
      </w:r>
    </w:p>
    <w:p w:rsidR="003452EE" w:rsidRPr="003452EE" w:rsidRDefault="003452EE" w:rsidP="003452EE">
      <w:pPr>
        <w:numPr>
          <w:ilvl w:val="0"/>
          <w:numId w:val="26"/>
        </w:numPr>
        <w:spacing w:before="100" w:beforeAutospacing="1" w:after="100" w:afterAutospacing="1" w:line="270" w:lineRule="atLeast"/>
        <w:ind w:left="225"/>
        <w:rPr>
          <w:rFonts w:eastAsia="Times New Roman"/>
          <w:color w:val="000000"/>
          <w:sz w:val="18"/>
          <w:szCs w:val="18"/>
        </w:rPr>
      </w:pPr>
      <w:r w:rsidRPr="003452EE">
        <w:rPr>
          <w:rFonts w:eastAsia="Times New Roman"/>
          <w:color w:val="000000"/>
          <w:sz w:val="18"/>
          <w:szCs w:val="18"/>
        </w:rPr>
        <w:t>Comprehensive cooling: Dual onboard M.2 heatsink, water-pump header, fan-extension header and a MOS fan with bracket</w:t>
      </w:r>
    </w:p>
    <w:p w:rsidR="003452EE" w:rsidRPr="003452EE" w:rsidRDefault="003452EE" w:rsidP="003452EE">
      <w:pPr>
        <w:numPr>
          <w:ilvl w:val="0"/>
          <w:numId w:val="26"/>
        </w:numPr>
        <w:spacing w:before="100" w:beforeAutospacing="1" w:after="100" w:afterAutospacing="1" w:line="270" w:lineRule="atLeast"/>
        <w:ind w:left="225"/>
        <w:rPr>
          <w:rFonts w:eastAsia="Times New Roman"/>
          <w:color w:val="000000"/>
          <w:sz w:val="18"/>
          <w:szCs w:val="18"/>
        </w:rPr>
      </w:pPr>
      <w:r w:rsidRPr="003452EE">
        <w:rPr>
          <w:rFonts w:eastAsia="Times New Roman"/>
          <w:color w:val="000000"/>
          <w:sz w:val="18"/>
          <w:szCs w:val="18"/>
        </w:rPr>
        <w:t>5-Way Optimization: Automated system-wide tuning, providing AI overclocking and cooling profiles tailor-made for your rig</w:t>
      </w:r>
    </w:p>
    <w:p w:rsidR="003452EE" w:rsidRPr="003452EE" w:rsidRDefault="003452EE" w:rsidP="003452EE">
      <w:pPr>
        <w:numPr>
          <w:ilvl w:val="0"/>
          <w:numId w:val="26"/>
        </w:numPr>
        <w:spacing w:before="100" w:beforeAutospacing="1" w:after="100" w:afterAutospacing="1" w:line="270" w:lineRule="atLeast"/>
        <w:ind w:left="225"/>
        <w:rPr>
          <w:rFonts w:eastAsia="Times New Roman"/>
          <w:color w:val="000000"/>
          <w:sz w:val="18"/>
          <w:szCs w:val="18"/>
        </w:rPr>
      </w:pPr>
      <w:r w:rsidRPr="003452EE">
        <w:rPr>
          <w:rFonts w:eastAsia="Times New Roman"/>
          <w:color w:val="000000"/>
          <w:sz w:val="18"/>
          <w:szCs w:val="18"/>
        </w:rPr>
        <w:t>Gaming connectivity: Dual M.2 and USB 3.1 Gen 2 Type-A and Type-C connectors</w:t>
      </w:r>
    </w:p>
    <w:p w:rsidR="003452EE" w:rsidRPr="003452EE" w:rsidRDefault="003452EE" w:rsidP="003452EE">
      <w:pPr>
        <w:numPr>
          <w:ilvl w:val="0"/>
          <w:numId w:val="26"/>
        </w:numPr>
        <w:spacing w:before="100" w:beforeAutospacing="1" w:after="100" w:afterAutospacing="1" w:line="270" w:lineRule="atLeast"/>
        <w:ind w:left="225"/>
        <w:rPr>
          <w:rFonts w:eastAsia="Times New Roman"/>
          <w:color w:val="000000"/>
          <w:sz w:val="18"/>
          <w:szCs w:val="18"/>
        </w:rPr>
      </w:pPr>
      <w:r w:rsidRPr="003452EE">
        <w:rPr>
          <w:rFonts w:eastAsia="Times New Roman"/>
          <w:color w:val="000000"/>
          <w:sz w:val="18"/>
          <w:szCs w:val="18"/>
        </w:rPr>
        <w:t xml:space="preserve">Gaming networking: Intel Gigabit Ethernet, Intel 2x2 802.11ac Wi-Fi with MU-MIMO support, </w:t>
      </w:r>
      <w:proofErr w:type="spellStart"/>
      <w:r w:rsidRPr="003452EE">
        <w:rPr>
          <w:rFonts w:eastAsia="Times New Roman"/>
          <w:color w:val="000000"/>
          <w:sz w:val="18"/>
          <w:szCs w:val="18"/>
        </w:rPr>
        <w:t>LANGuard</w:t>
      </w:r>
      <w:proofErr w:type="spellEnd"/>
      <w:r w:rsidRPr="003452EE">
        <w:rPr>
          <w:rFonts w:eastAsia="Times New Roman"/>
          <w:color w:val="000000"/>
          <w:sz w:val="18"/>
          <w:szCs w:val="18"/>
        </w:rPr>
        <w:t xml:space="preserve"> and GameFirst</w:t>
      </w:r>
    </w:p>
    <w:p w:rsidR="003452EE" w:rsidRPr="003452EE" w:rsidRDefault="003452EE" w:rsidP="003452EE">
      <w:pPr>
        <w:numPr>
          <w:ilvl w:val="0"/>
          <w:numId w:val="26"/>
        </w:numPr>
        <w:spacing w:before="100" w:beforeAutospacing="1" w:after="100" w:afterAutospacing="1" w:line="270" w:lineRule="atLeast"/>
        <w:ind w:left="225"/>
        <w:rPr>
          <w:rFonts w:eastAsia="Times New Roman"/>
          <w:color w:val="000000"/>
          <w:sz w:val="18"/>
          <w:szCs w:val="18"/>
        </w:rPr>
      </w:pPr>
      <w:r w:rsidRPr="003452EE">
        <w:rPr>
          <w:rFonts w:eastAsia="Times New Roman"/>
          <w:color w:val="000000"/>
          <w:sz w:val="18"/>
          <w:szCs w:val="18"/>
        </w:rPr>
        <w:t xml:space="preserve">Gaming audio: </w:t>
      </w:r>
      <w:proofErr w:type="spellStart"/>
      <w:r w:rsidRPr="003452EE">
        <w:rPr>
          <w:rFonts w:eastAsia="Times New Roman"/>
          <w:color w:val="000000"/>
          <w:sz w:val="18"/>
          <w:szCs w:val="18"/>
        </w:rPr>
        <w:t>SupremeFX</w:t>
      </w:r>
      <w:proofErr w:type="spellEnd"/>
      <w:r w:rsidRPr="003452EE">
        <w:rPr>
          <w:rFonts w:eastAsia="Times New Roman"/>
          <w:color w:val="000000"/>
          <w:sz w:val="18"/>
          <w:szCs w:val="18"/>
        </w:rPr>
        <w:t xml:space="preserve"> S1220A teams with Sonic Studio III to create an aural landscape that draws you deeper into the action</w:t>
      </w:r>
    </w:p>
    <w:p w:rsidR="003452EE" w:rsidRPr="003452EE" w:rsidRDefault="003452EE" w:rsidP="003452EE">
      <w:pPr>
        <w:numPr>
          <w:ilvl w:val="0"/>
          <w:numId w:val="26"/>
        </w:numPr>
        <w:spacing w:before="100" w:beforeAutospacing="1" w:after="100" w:afterAutospacing="1" w:line="270" w:lineRule="atLeast"/>
        <w:ind w:left="225"/>
        <w:rPr>
          <w:rFonts w:eastAsia="Times New Roman"/>
          <w:color w:val="000000"/>
          <w:sz w:val="18"/>
          <w:szCs w:val="18"/>
        </w:rPr>
      </w:pPr>
      <w:r w:rsidRPr="003452EE">
        <w:rPr>
          <w:rFonts w:eastAsia="Times New Roman"/>
          <w:color w:val="000000"/>
          <w:sz w:val="18"/>
          <w:szCs w:val="18"/>
        </w:rPr>
        <w:t xml:space="preserve">Easy DIY: Pre-mounted I/O shield, ASUS </w:t>
      </w:r>
      <w:proofErr w:type="spellStart"/>
      <w:r w:rsidRPr="003452EE">
        <w:rPr>
          <w:rFonts w:eastAsia="Times New Roman"/>
          <w:color w:val="000000"/>
          <w:sz w:val="18"/>
          <w:szCs w:val="18"/>
        </w:rPr>
        <w:t>SafeSlot</w:t>
      </w:r>
      <w:proofErr w:type="spellEnd"/>
      <w:r w:rsidRPr="003452EE">
        <w:rPr>
          <w:rFonts w:eastAsia="Times New Roman"/>
          <w:color w:val="000000"/>
          <w:sz w:val="18"/>
          <w:szCs w:val="18"/>
        </w:rPr>
        <w:t xml:space="preserve"> and premium components for maximum endurance</w:t>
      </w:r>
    </w:p>
    <w:p w:rsidR="003452EE" w:rsidRPr="003452EE" w:rsidRDefault="003452EE" w:rsidP="003452EE">
      <w:pPr>
        <w:pStyle w:val="NoSpacing"/>
        <w:ind w:left="720"/>
        <w:rPr>
          <w:rFonts w:asciiTheme="minorHAnsi" w:hAnsiTheme="minorHAnsi"/>
          <w:sz w:val="22"/>
          <w:szCs w:val="22"/>
        </w:rPr>
      </w:pPr>
    </w:p>
    <w:p w:rsidR="003452EE" w:rsidRDefault="003452EE" w:rsidP="003452EE">
      <w:pPr>
        <w:pStyle w:val="NoSpacing"/>
        <w:ind w:left="720"/>
        <w:rPr>
          <w:rFonts w:asciiTheme="minorHAnsi" w:hAnsiTheme="minorHAnsi"/>
          <w:sz w:val="20"/>
        </w:rPr>
      </w:pPr>
    </w:p>
    <w:p w:rsidR="003452EE" w:rsidRDefault="003452EE" w:rsidP="003452EE">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3452EE" w:rsidRPr="001F5D55" w:rsidRDefault="001F5D55" w:rsidP="003452EE">
      <w:pPr>
        <w:pStyle w:val="NoSpacing"/>
        <w:ind w:left="720"/>
        <w:rPr>
          <w:rFonts w:asciiTheme="minorHAnsi" w:hAnsiTheme="minorHAnsi"/>
          <w:sz w:val="22"/>
          <w:szCs w:val="22"/>
        </w:rPr>
      </w:pPr>
      <w:r w:rsidRPr="001F5D55">
        <w:rPr>
          <w:b/>
          <w:bCs/>
          <w:color w:val="000000"/>
          <w:sz w:val="22"/>
          <w:szCs w:val="22"/>
        </w:rPr>
        <w:t>PRIME B360M-C/CSM LGA1151 MAX 64G MATX</w:t>
      </w:r>
    </w:p>
    <w:p w:rsidR="003452EE" w:rsidRDefault="001F5D55" w:rsidP="003452EE">
      <w:pPr>
        <w:pStyle w:val="NoSpacing"/>
        <w:ind w:left="720"/>
        <w:rPr>
          <w:rFonts w:asciiTheme="minorHAnsi" w:hAnsiTheme="minorHAnsi"/>
          <w:sz w:val="20"/>
        </w:rPr>
      </w:pPr>
      <w:r>
        <w:rPr>
          <w:noProof/>
        </w:rPr>
        <w:drawing>
          <wp:inline distT="0" distB="0" distL="0" distR="0">
            <wp:extent cx="1333500" cy="1333500"/>
            <wp:effectExtent l="0" t="0" r="0" b="0"/>
            <wp:docPr id="1" name="Picture 1" descr="http://images.highspeedbackbone.net/skuimages/large/CNET-YYS2-6071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mg" descr="http://images.highspeedbackbone.net/skuimages/large/CNET-YYS2-60714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Pr="001F5D55" w:rsidRDefault="001F5D55" w:rsidP="001938AB">
      <w:pPr>
        <w:pStyle w:val="NoSpacing"/>
        <w:ind w:left="360"/>
        <w:rPr>
          <w:rFonts w:asciiTheme="minorHAnsi" w:hAnsiTheme="minorHAnsi"/>
          <w:sz w:val="22"/>
          <w:szCs w:val="22"/>
        </w:rPr>
      </w:pPr>
      <w:r w:rsidRPr="001F5D55">
        <w:rPr>
          <w:b/>
          <w:bCs/>
          <w:color w:val="000000"/>
          <w:sz w:val="22"/>
          <w:szCs w:val="22"/>
        </w:rPr>
        <w:t>Asus PRIME A320M-K AM4 MAX-32GB CPNTDDR4 M (PRIME A320M-K) $84.28</w:t>
      </w:r>
    </w:p>
    <w:p w:rsidR="00137A45" w:rsidRDefault="008A5EE9" w:rsidP="00A03816">
      <w:pPr>
        <w:pStyle w:val="NoSpacing"/>
        <w:ind w:left="360"/>
        <w:rPr>
          <w:rFonts w:asciiTheme="minorHAnsi" w:hAnsiTheme="minorHAnsi"/>
          <w:sz w:val="20"/>
        </w:rPr>
      </w:pPr>
      <w:ins w:id="90" w:author="Vidal, Zavere" w:date="2019-10-18T11:10:00Z">
        <w:r>
          <w:rPr>
            <w:rFonts w:asciiTheme="minorHAnsi" w:hAnsiTheme="minorHAnsi"/>
            <w:sz w:val="20"/>
          </w:rPr>
          <w:t>Features:</w:t>
        </w:r>
      </w:ins>
      <w:r>
        <w:rPr>
          <w:noProof/>
        </w:rPr>
        <w:drawing>
          <wp:inline distT="0" distB="0" distL="0" distR="0">
            <wp:extent cx="1543050" cy="1285875"/>
            <wp:effectExtent l="0" t="0" r="0" b="9525"/>
            <wp:docPr id="3" name="Picture 3" descr="Asus PRIME A320M-K AM4 MAX-32GB CPNTDDR4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mg" descr="Asus PRIME A320M-K AM4 MAX-32GB CPNTDDR4 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285875"/>
                    </a:xfrm>
                    <a:prstGeom prst="rect">
                      <a:avLst/>
                    </a:prstGeom>
                    <a:noFill/>
                    <a:ln>
                      <a:noFill/>
                    </a:ln>
                  </pic:spPr>
                </pic:pic>
              </a:graphicData>
            </a:graphic>
          </wp:inline>
        </w:drawing>
      </w:r>
    </w:p>
    <w:p w:rsidR="008A5EE9" w:rsidRDefault="008A5EE9" w:rsidP="008A5EE9">
      <w:pPr>
        <w:pStyle w:val="NoSpacing"/>
        <w:ind w:left="360"/>
        <w:rPr>
          <w:ins w:id="91" w:author="Vidal, Zavere" w:date="2019-10-18T11:10:00Z"/>
          <w:rFonts w:asciiTheme="minorHAnsi" w:hAnsiTheme="minorHAnsi"/>
          <w:sz w:val="20"/>
        </w:rPr>
      </w:pPr>
    </w:p>
    <w:p w:rsidR="008A5EE9" w:rsidRDefault="008A5EE9" w:rsidP="008A5EE9">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ins w:id="92" w:author="Vidal, Zavere" w:date="2019-10-24T10:36:00Z"/>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0F79F2" w:rsidRPr="000F79F2" w:rsidRDefault="000F79F2" w:rsidP="000F79F2">
      <w:pPr>
        <w:pStyle w:val="NoSpacing"/>
        <w:ind w:left="720"/>
        <w:rPr>
          <w:ins w:id="93" w:author="Vidal, Zavere" w:date="2019-10-24T10:59:00Z"/>
          <w:rFonts w:asciiTheme="minorHAnsi" w:hAnsiTheme="minorHAnsi"/>
          <w:b/>
          <w:sz w:val="20"/>
          <w:rPrChange w:id="94" w:author="Vidal, Zavere" w:date="2019-10-24T10:59:00Z">
            <w:rPr>
              <w:ins w:id="95" w:author="Vidal, Zavere" w:date="2019-10-24T10:59:00Z"/>
              <w:rFonts w:asciiTheme="minorHAnsi" w:hAnsiTheme="minorHAnsi"/>
              <w:sz w:val="20"/>
            </w:rPr>
          </w:rPrChange>
        </w:rPr>
      </w:pPr>
      <w:ins w:id="96" w:author="Vidal, Zavere" w:date="2019-10-24T10:59:00Z">
        <w:r w:rsidRPr="000F79F2">
          <w:rPr>
            <w:rFonts w:asciiTheme="minorHAnsi" w:hAnsiTheme="minorHAnsi"/>
            <w:b/>
            <w:sz w:val="20"/>
            <w:rPrChange w:id="97" w:author="Vidal, Zavere" w:date="2019-10-24T10:59:00Z">
              <w:rPr>
                <w:rFonts w:asciiTheme="minorHAnsi" w:hAnsiTheme="minorHAnsi"/>
                <w:sz w:val="20"/>
              </w:rPr>
            </w:rPrChange>
          </w:rPr>
          <w:t>As long as the HDD has enough capacity to</w:t>
        </w:r>
      </w:ins>
    </w:p>
    <w:p w:rsidR="000F79F2" w:rsidRPr="000F79F2" w:rsidRDefault="000F79F2" w:rsidP="000F79F2">
      <w:pPr>
        <w:pStyle w:val="NoSpacing"/>
        <w:ind w:left="720"/>
        <w:rPr>
          <w:ins w:id="98" w:author="Vidal, Zavere" w:date="2019-10-24T10:59:00Z"/>
          <w:rFonts w:asciiTheme="minorHAnsi" w:hAnsiTheme="minorHAnsi"/>
          <w:b/>
          <w:sz w:val="20"/>
          <w:rPrChange w:id="99" w:author="Vidal, Zavere" w:date="2019-10-24T10:59:00Z">
            <w:rPr>
              <w:ins w:id="100" w:author="Vidal, Zavere" w:date="2019-10-24T10:59:00Z"/>
              <w:rFonts w:asciiTheme="minorHAnsi" w:hAnsiTheme="minorHAnsi"/>
              <w:sz w:val="20"/>
            </w:rPr>
          </w:rPrChange>
        </w:rPr>
      </w:pPr>
      <w:ins w:id="101" w:author="Vidal, Zavere" w:date="2019-10-24T10:59:00Z">
        <w:r w:rsidRPr="000F79F2">
          <w:rPr>
            <w:rFonts w:asciiTheme="minorHAnsi" w:hAnsiTheme="minorHAnsi"/>
            <w:b/>
            <w:sz w:val="20"/>
            <w:rPrChange w:id="102" w:author="Vidal, Zavere" w:date="2019-10-24T10:59:00Z">
              <w:rPr>
                <w:rFonts w:asciiTheme="minorHAnsi" w:hAnsiTheme="minorHAnsi"/>
                <w:sz w:val="20"/>
              </w:rPr>
            </w:rPrChange>
          </w:rPr>
          <w:t>store your games (the current average needed is about 525GB) and is fast enough to support</w:t>
        </w:r>
      </w:ins>
    </w:p>
    <w:p w:rsidR="00D01AF1" w:rsidRPr="000F79F2" w:rsidRDefault="000F79F2" w:rsidP="000F79F2">
      <w:pPr>
        <w:pStyle w:val="NoSpacing"/>
        <w:ind w:left="720"/>
        <w:rPr>
          <w:ins w:id="103" w:author="Vidal, Zavere" w:date="2019-10-24T10:59:00Z"/>
          <w:rFonts w:asciiTheme="minorHAnsi" w:hAnsiTheme="minorHAnsi"/>
          <w:b/>
          <w:sz w:val="20"/>
          <w:rPrChange w:id="104" w:author="Vidal, Zavere" w:date="2019-10-24T10:59:00Z">
            <w:rPr>
              <w:ins w:id="105" w:author="Vidal, Zavere" w:date="2019-10-24T10:59:00Z"/>
              <w:rFonts w:asciiTheme="minorHAnsi" w:hAnsiTheme="minorHAnsi"/>
              <w:sz w:val="20"/>
            </w:rPr>
          </w:rPrChange>
        </w:rPr>
        <w:pPrChange w:id="106" w:author="Vidal, Zavere" w:date="2019-10-24T10:36:00Z">
          <w:pPr>
            <w:pStyle w:val="NoSpacing"/>
            <w:numPr>
              <w:ilvl w:val="1"/>
              <w:numId w:val="18"/>
            </w:numPr>
            <w:ind w:left="720" w:hanging="360"/>
          </w:pPr>
        </w:pPrChange>
      </w:pPr>
      <w:ins w:id="107" w:author="Vidal, Zavere" w:date="2019-10-24T10:59:00Z">
        <w:r w:rsidRPr="000F79F2">
          <w:rPr>
            <w:rFonts w:asciiTheme="minorHAnsi" w:hAnsiTheme="minorHAnsi"/>
            <w:b/>
            <w:sz w:val="20"/>
            <w:rPrChange w:id="108" w:author="Vidal, Zavere" w:date="2019-10-24T10:59:00Z">
              <w:rPr>
                <w:rFonts w:asciiTheme="minorHAnsi" w:hAnsiTheme="minorHAnsi"/>
                <w:sz w:val="20"/>
              </w:rPr>
            </w:rPrChange>
          </w:rPr>
          <w:t>the graphics, you should have no trouble.</w:t>
        </w:r>
      </w:ins>
    </w:p>
    <w:p w:rsidR="000F79F2" w:rsidRDefault="000F79F2" w:rsidP="000F79F2">
      <w:pPr>
        <w:pStyle w:val="NoSpacing"/>
        <w:ind w:left="720"/>
        <w:rPr>
          <w:rFonts w:asciiTheme="minorHAnsi" w:hAnsiTheme="minorHAnsi"/>
          <w:sz w:val="20"/>
        </w:rPr>
        <w:pPrChange w:id="109" w:author="Vidal, Zavere" w:date="2019-10-24T10:36:00Z">
          <w:pPr>
            <w:pStyle w:val="NoSpacing"/>
            <w:numPr>
              <w:ilvl w:val="1"/>
              <w:numId w:val="18"/>
            </w:numPr>
            <w:ind w:left="720" w:hanging="360"/>
          </w:pPr>
        </w:pPrChange>
      </w:pPr>
    </w:p>
    <w:p w:rsidR="000F79F2" w:rsidRPr="000F79F2" w:rsidRDefault="001938AB" w:rsidP="000F79F2">
      <w:pPr>
        <w:pStyle w:val="NoSpacing"/>
        <w:numPr>
          <w:ilvl w:val="1"/>
          <w:numId w:val="18"/>
        </w:numPr>
        <w:ind w:left="720"/>
        <w:rPr>
          <w:rFonts w:asciiTheme="minorHAnsi" w:hAnsiTheme="minorHAnsi"/>
          <w:sz w:val="20"/>
          <w:rPrChange w:id="110" w:author="Vidal, Zavere" w:date="2019-10-24T11:00:00Z">
            <w:rPr>
              <w:rFonts w:asciiTheme="minorHAnsi" w:hAnsiTheme="minorHAnsi"/>
              <w:sz w:val="20"/>
            </w:rPr>
          </w:rPrChange>
        </w:rPr>
        <w:pPrChange w:id="111" w:author="Vidal, Zavere" w:date="2019-10-24T11:00:00Z">
          <w:pPr>
            <w:pStyle w:val="NoSpacing"/>
            <w:numPr>
              <w:ilvl w:val="1"/>
              <w:numId w:val="18"/>
            </w:numPr>
            <w:ind w:left="720" w:hanging="360"/>
          </w:pPr>
        </w:pPrChange>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ins w:id="112" w:author="Vidal, Zavere" w:date="2019-10-24T11:00:00Z"/>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0A0A54" w:rsidRDefault="000A0A54" w:rsidP="000F79F2">
      <w:pPr>
        <w:pStyle w:val="NoSpacing"/>
        <w:ind w:left="720"/>
        <w:rPr>
          <w:ins w:id="113" w:author="Vidal, Zavere" w:date="2019-10-24T11:02:00Z"/>
          <w:rFonts w:asciiTheme="minorHAnsi" w:hAnsiTheme="minorHAnsi"/>
          <w:b/>
          <w:sz w:val="20"/>
        </w:rPr>
      </w:pPr>
    </w:p>
    <w:p w:rsidR="000F79F2" w:rsidRPr="000F79F2" w:rsidRDefault="000F79F2" w:rsidP="000F79F2">
      <w:pPr>
        <w:pStyle w:val="NoSpacing"/>
        <w:ind w:left="720"/>
        <w:rPr>
          <w:ins w:id="114" w:author="Vidal, Zavere" w:date="2019-10-24T11:00:00Z"/>
          <w:rFonts w:asciiTheme="minorHAnsi" w:hAnsiTheme="minorHAnsi"/>
          <w:b/>
          <w:sz w:val="20"/>
          <w:rPrChange w:id="115" w:author="Vidal, Zavere" w:date="2019-10-24T11:00:00Z">
            <w:rPr>
              <w:ins w:id="116" w:author="Vidal, Zavere" w:date="2019-10-24T11:00:00Z"/>
              <w:rFonts w:asciiTheme="minorHAnsi" w:hAnsiTheme="minorHAnsi"/>
              <w:sz w:val="20"/>
            </w:rPr>
          </w:rPrChange>
        </w:rPr>
      </w:pPr>
      <w:bookmarkStart w:id="117" w:name="_GoBack"/>
      <w:bookmarkEnd w:id="117"/>
      <w:ins w:id="118" w:author="Vidal, Zavere" w:date="2019-10-24T11:00:00Z">
        <w:r w:rsidRPr="000F79F2">
          <w:rPr>
            <w:rFonts w:asciiTheme="minorHAnsi" w:hAnsiTheme="minorHAnsi"/>
            <w:b/>
            <w:sz w:val="20"/>
            <w:rPrChange w:id="119" w:author="Vidal, Zavere" w:date="2019-10-24T11:00:00Z">
              <w:rPr>
                <w:rFonts w:asciiTheme="minorHAnsi" w:hAnsiTheme="minorHAnsi"/>
                <w:sz w:val="20"/>
              </w:rPr>
            </w:rPrChange>
          </w:rPr>
          <w:t xml:space="preserve">-Best Overall: Seagate 2TB </w:t>
        </w:r>
        <w:proofErr w:type="spellStart"/>
        <w:r w:rsidRPr="000F79F2">
          <w:rPr>
            <w:rFonts w:asciiTheme="minorHAnsi" w:hAnsiTheme="minorHAnsi"/>
            <w:b/>
            <w:sz w:val="20"/>
            <w:rPrChange w:id="120" w:author="Vidal, Zavere" w:date="2019-10-24T11:00:00Z">
              <w:rPr>
                <w:rFonts w:asciiTheme="minorHAnsi" w:hAnsiTheme="minorHAnsi"/>
                <w:sz w:val="20"/>
              </w:rPr>
            </w:rPrChange>
          </w:rPr>
          <w:t>FireCuda</w:t>
        </w:r>
        <w:proofErr w:type="spellEnd"/>
        <w:r w:rsidRPr="000F79F2">
          <w:rPr>
            <w:rFonts w:asciiTheme="minorHAnsi" w:hAnsiTheme="minorHAnsi"/>
            <w:b/>
            <w:sz w:val="20"/>
            <w:rPrChange w:id="121" w:author="Vidal, Zavere" w:date="2019-10-24T11:00:00Z">
              <w:rPr>
                <w:rFonts w:asciiTheme="minorHAnsi" w:hAnsiTheme="minorHAnsi"/>
                <w:sz w:val="20"/>
              </w:rPr>
            </w:rPrChange>
          </w:rPr>
          <w:t>. ...</w:t>
        </w:r>
      </w:ins>
    </w:p>
    <w:p w:rsidR="000F79F2" w:rsidRPr="000F79F2" w:rsidRDefault="000F79F2" w:rsidP="000F79F2">
      <w:pPr>
        <w:pStyle w:val="NoSpacing"/>
        <w:ind w:left="720"/>
        <w:rPr>
          <w:ins w:id="122" w:author="Vidal, Zavere" w:date="2019-10-24T11:00:00Z"/>
          <w:rFonts w:asciiTheme="minorHAnsi" w:hAnsiTheme="minorHAnsi"/>
          <w:b/>
          <w:sz w:val="20"/>
          <w:rPrChange w:id="123" w:author="Vidal, Zavere" w:date="2019-10-24T11:00:00Z">
            <w:rPr>
              <w:ins w:id="124" w:author="Vidal, Zavere" w:date="2019-10-24T11:00:00Z"/>
              <w:rFonts w:asciiTheme="minorHAnsi" w:hAnsiTheme="minorHAnsi"/>
              <w:sz w:val="20"/>
            </w:rPr>
          </w:rPrChange>
        </w:rPr>
      </w:pPr>
      <w:ins w:id="125" w:author="Vidal, Zavere" w:date="2019-10-24T11:00:00Z">
        <w:r w:rsidRPr="000F79F2">
          <w:rPr>
            <w:rFonts w:asciiTheme="minorHAnsi" w:hAnsiTheme="minorHAnsi"/>
            <w:b/>
            <w:sz w:val="20"/>
            <w:rPrChange w:id="126" w:author="Vidal, Zavere" w:date="2019-10-24T11:00:00Z">
              <w:rPr>
                <w:rFonts w:asciiTheme="minorHAnsi" w:hAnsiTheme="minorHAnsi"/>
                <w:sz w:val="20"/>
              </w:rPr>
            </w:rPrChange>
          </w:rPr>
          <w:t xml:space="preserve">-Runner-Up, Best Overall: Seagate 3TB </w:t>
        </w:r>
        <w:proofErr w:type="spellStart"/>
        <w:r w:rsidRPr="000F79F2">
          <w:rPr>
            <w:rFonts w:asciiTheme="minorHAnsi" w:hAnsiTheme="minorHAnsi"/>
            <w:b/>
            <w:sz w:val="20"/>
            <w:rPrChange w:id="127" w:author="Vidal, Zavere" w:date="2019-10-24T11:00:00Z">
              <w:rPr>
                <w:rFonts w:asciiTheme="minorHAnsi" w:hAnsiTheme="minorHAnsi"/>
                <w:sz w:val="20"/>
              </w:rPr>
            </w:rPrChange>
          </w:rPr>
          <w:t>BarraCuda</w:t>
        </w:r>
        <w:proofErr w:type="spellEnd"/>
        <w:r w:rsidRPr="000F79F2">
          <w:rPr>
            <w:rFonts w:asciiTheme="minorHAnsi" w:hAnsiTheme="minorHAnsi"/>
            <w:b/>
            <w:sz w:val="20"/>
            <w:rPrChange w:id="128" w:author="Vidal, Zavere" w:date="2019-10-24T11:00:00Z">
              <w:rPr>
                <w:rFonts w:asciiTheme="minorHAnsi" w:hAnsiTheme="minorHAnsi"/>
                <w:sz w:val="20"/>
              </w:rPr>
            </w:rPrChange>
          </w:rPr>
          <w:t>. ...</w:t>
        </w:r>
      </w:ins>
    </w:p>
    <w:p w:rsidR="000F79F2" w:rsidRPr="000F79F2" w:rsidRDefault="000F79F2" w:rsidP="000F79F2">
      <w:pPr>
        <w:pStyle w:val="NoSpacing"/>
        <w:ind w:left="720"/>
        <w:rPr>
          <w:ins w:id="129" w:author="Vidal, Zavere" w:date="2019-10-24T11:00:00Z"/>
          <w:rFonts w:asciiTheme="minorHAnsi" w:hAnsiTheme="minorHAnsi"/>
          <w:b/>
          <w:sz w:val="20"/>
          <w:rPrChange w:id="130" w:author="Vidal, Zavere" w:date="2019-10-24T11:00:00Z">
            <w:rPr>
              <w:ins w:id="131" w:author="Vidal, Zavere" w:date="2019-10-24T11:00:00Z"/>
              <w:rFonts w:asciiTheme="minorHAnsi" w:hAnsiTheme="minorHAnsi"/>
              <w:sz w:val="20"/>
            </w:rPr>
          </w:rPrChange>
        </w:rPr>
      </w:pPr>
      <w:ins w:id="132" w:author="Vidal, Zavere" w:date="2019-10-24T11:00:00Z">
        <w:r w:rsidRPr="000F79F2">
          <w:rPr>
            <w:rFonts w:asciiTheme="minorHAnsi" w:hAnsiTheme="minorHAnsi"/>
            <w:b/>
            <w:sz w:val="20"/>
            <w:rPrChange w:id="133" w:author="Vidal, Zavere" w:date="2019-10-24T11:00:00Z">
              <w:rPr>
                <w:rFonts w:asciiTheme="minorHAnsi" w:hAnsiTheme="minorHAnsi"/>
                <w:sz w:val="20"/>
              </w:rPr>
            </w:rPrChange>
          </w:rPr>
          <w:t xml:space="preserve">-Best Kit for PS4: </w:t>
        </w:r>
        <w:proofErr w:type="spellStart"/>
        <w:r w:rsidRPr="000F79F2">
          <w:rPr>
            <w:rFonts w:asciiTheme="minorHAnsi" w:hAnsiTheme="minorHAnsi"/>
            <w:b/>
            <w:sz w:val="20"/>
            <w:rPrChange w:id="134" w:author="Vidal, Zavere" w:date="2019-10-24T11:00:00Z">
              <w:rPr>
                <w:rFonts w:asciiTheme="minorHAnsi" w:hAnsiTheme="minorHAnsi"/>
                <w:sz w:val="20"/>
              </w:rPr>
            </w:rPrChange>
          </w:rPr>
          <w:t>Fantom</w:t>
        </w:r>
        <w:proofErr w:type="spellEnd"/>
        <w:r w:rsidRPr="000F79F2">
          <w:rPr>
            <w:rFonts w:asciiTheme="minorHAnsi" w:hAnsiTheme="minorHAnsi"/>
            <w:b/>
            <w:sz w:val="20"/>
            <w:rPrChange w:id="135" w:author="Vidal, Zavere" w:date="2019-10-24T11:00:00Z">
              <w:rPr>
                <w:rFonts w:asciiTheme="minorHAnsi" w:hAnsiTheme="minorHAnsi"/>
                <w:sz w:val="20"/>
              </w:rPr>
            </w:rPrChange>
          </w:rPr>
          <w:t xml:space="preserve"> Drives PS4 Hard Drive Upgrade Kit. ...</w:t>
        </w:r>
      </w:ins>
    </w:p>
    <w:p w:rsidR="000F79F2" w:rsidRPr="000F79F2" w:rsidRDefault="000F79F2" w:rsidP="000F79F2">
      <w:pPr>
        <w:pStyle w:val="NoSpacing"/>
        <w:ind w:left="720"/>
        <w:rPr>
          <w:ins w:id="136" w:author="Vidal, Zavere" w:date="2019-10-24T11:00:00Z"/>
          <w:rFonts w:asciiTheme="minorHAnsi" w:hAnsiTheme="minorHAnsi"/>
          <w:b/>
          <w:sz w:val="20"/>
          <w:rPrChange w:id="137" w:author="Vidal, Zavere" w:date="2019-10-24T11:00:00Z">
            <w:rPr>
              <w:ins w:id="138" w:author="Vidal, Zavere" w:date="2019-10-24T11:00:00Z"/>
              <w:rFonts w:asciiTheme="minorHAnsi" w:hAnsiTheme="minorHAnsi"/>
              <w:sz w:val="20"/>
            </w:rPr>
          </w:rPrChange>
        </w:rPr>
      </w:pPr>
      <w:ins w:id="139" w:author="Vidal, Zavere" w:date="2019-10-24T11:00:00Z">
        <w:r w:rsidRPr="000F79F2">
          <w:rPr>
            <w:rFonts w:asciiTheme="minorHAnsi" w:hAnsiTheme="minorHAnsi"/>
            <w:b/>
            <w:sz w:val="20"/>
            <w:rPrChange w:id="140" w:author="Vidal, Zavere" w:date="2019-10-24T11:00:00Z">
              <w:rPr>
                <w:rFonts w:asciiTheme="minorHAnsi" w:hAnsiTheme="minorHAnsi"/>
                <w:sz w:val="20"/>
              </w:rPr>
            </w:rPrChange>
          </w:rPr>
          <w:t>-Best for Xbox One: Seagate Game Drive for Xbox One. ...</w:t>
        </w:r>
      </w:ins>
    </w:p>
    <w:p w:rsidR="000F79F2" w:rsidRPr="000F79F2" w:rsidRDefault="000F79F2" w:rsidP="000F79F2">
      <w:pPr>
        <w:pStyle w:val="NoSpacing"/>
        <w:ind w:left="720"/>
        <w:rPr>
          <w:ins w:id="141" w:author="Vidal, Zavere" w:date="2019-10-24T11:00:00Z"/>
          <w:rFonts w:asciiTheme="minorHAnsi" w:hAnsiTheme="minorHAnsi"/>
          <w:b/>
          <w:sz w:val="20"/>
          <w:rPrChange w:id="142" w:author="Vidal, Zavere" w:date="2019-10-24T11:00:00Z">
            <w:rPr>
              <w:ins w:id="143" w:author="Vidal, Zavere" w:date="2019-10-24T11:00:00Z"/>
              <w:rFonts w:asciiTheme="minorHAnsi" w:hAnsiTheme="minorHAnsi"/>
              <w:sz w:val="20"/>
            </w:rPr>
          </w:rPrChange>
        </w:rPr>
      </w:pPr>
      <w:ins w:id="144" w:author="Vidal, Zavere" w:date="2019-10-24T11:00:00Z">
        <w:r w:rsidRPr="000F79F2">
          <w:rPr>
            <w:rFonts w:asciiTheme="minorHAnsi" w:hAnsiTheme="minorHAnsi"/>
            <w:b/>
            <w:sz w:val="20"/>
            <w:rPrChange w:id="145" w:author="Vidal, Zavere" w:date="2019-10-24T11:00:00Z">
              <w:rPr>
                <w:rFonts w:asciiTheme="minorHAnsi" w:hAnsiTheme="minorHAnsi"/>
                <w:sz w:val="20"/>
              </w:rPr>
            </w:rPrChange>
          </w:rPr>
          <w:t>-Best for Cache Storage: Toshiba X300 4TB. ...</w:t>
        </w:r>
      </w:ins>
    </w:p>
    <w:p w:rsidR="000F79F2" w:rsidRPr="000F79F2" w:rsidRDefault="000F79F2" w:rsidP="000F79F2">
      <w:pPr>
        <w:pStyle w:val="NoSpacing"/>
        <w:ind w:left="720"/>
        <w:rPr>
          <w:rFonts w:asciiTheme="minorHAnsi" w:hAnsiTheme="minorHAnsi"/>
          <w:b/>
          <w:sz w:val="20"/>
          <w:rPrChange w:id="146" w:author="Vidal, Zavere" w:date="2019-10-24T11:00:00Z">
            <w:rPr>
              <w:rFonts w:asciiTheme="minorHAnsi" w:hAnsiTheme="minorHAnsi"/>
              <w:sz w:val="20"/>
            </w:rPr>
          </w:rPrChange>
        </w:rPr>
        <w:pPrChange w:id="147" w:author="Vidal, Zavere" w:date="2019-10-24T11:00:00Z">
          <w:pPr>
            <w:pStyle w:val="NoSpacing"/>
            <w:numPr>
              <w:ilvl w:val="1"/>
              <w:numId w:val="18"/>
            </w:numPr>
            <w:ind w:left="720" w:hanging="360"/>
          </w:pPr>
        </w:pPrChange>
      </w:pPr>
      <w:ins w:id="148" w:author="Vidal, Zavere" w:date="2019-10-24T11:00:00Z">
        <w:r w:rsidRPr="000F79F2">
          <w:rPr>
            <w:rFonts w:asciiTheme="minorHAnsi" w:hAnsiTheme="minorHAnsi"/>
            <w:b/>
            <w:sz w:val="20"/>
            <w:rPrChange w:id="149" w:author="Vidal, Zavere" w:date="2019-10-24T11:00:00Z">
              <w:rPr>
                <w:rFonts w:asciiTheme="minorHAnsi" w:hAnsiTheme="minorHAnsi"/>
                <w:sz w:val="20"/>
              </w:rPr>
            </w:rPrChange>
          </w:rPr>
          <w:t>-Best Budget: WD Blue 1TB.</w:t>
        </w:r>
      </w:ins>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ins w:id="150" w:author="Vidal, Zavere" w:date="2019-10-24T11:01:00Z"/>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0F79F2" w:rsidRPr="000F79F2" w:rsidRDefault="000F79F2" w:rsidP="000F79F2">
      <w:pPr>
        <w:pStyle w:val="NoSpacing"/>
        <w:ind w:left="720"/>
        <w:rPr>
          <w:rFonts w:asciiTheme="minorHAnsi" w:hAnsiTheme="minorHAnsi"/>
          <w:b/>
          <w:sz w:val="20"/>
          <w:rPrChange w:id="151" w:author="Vidal, Zavere" w:date="2019-10-24T11:01:00Z">
            <w:rPr>
              <w:rFonts w:asciiTheme="minorHAnsi" w:hAnsiTheme="minorHAnsi"/>
              <w:sz w:val="20"/>
            </w:rPr>
          </w:rPrChange>
        </w:rPr>
        <w:pPrChange w:id="152" w:author="Vidal, Zavere" w:date="2019-10-24T11:01:00Z">
          <w:pPr>
            <w:pStyle w:val="NoSpacing"/>
            <w:numPr>
              <w:ilvl w:val="1"/>
              <w:numId w:val="18"/>
            </w:numPr>
            <w:ind w:left="720" w:hanging="360"/>
          </w:pPr>
        </w:pPrChange>
      </w:pPr>
      <w:ins w:id="153" w:author="Vidal, Zavere" w:date="2019-10-24T11:01:00Z">
        <w:r w:rsidRPr="000F79F2">
          <w:rPr>
            <w:rFonts w:asciiTheme="minorHAnsi" w:hAnsiTheme="minorHAnsi"/>
            <w:b/>
            <w:sz w:val="20"/>
            <w:rPrChange w:id="154" w:author="Vidal, Zavere" w:date="2019-10-24T11:01:00Z">
              <w:rPr>
                <w:rFonts w:asciiTheme="minorHAnsi" w:hAnsiTheme="minorHAnsi"/>
                <w:sz w:val="20"/>
              </w:rPr>
            </w:rPrChange>
          </w:rPr>
          <w:t>NO</w:t>
        </w:r>
      </w:ins>
    </w:p>
    <w:p w:rsidR="00D32A75" w:rsidRDefault="00D32A75" w:rsidP="00D32A75">
      <w:pPr>
        <w:pStyle w:val="NoSpacing"/>
        <w:numPr>
          <w:ilvl w:val="1"/>
          <w:numId w:val="18"/>
        </w:numPr>
        <w:ind w:left="720"/>
        <w:rPr>
          <w:ins w:id="155" w:author="Vidal, Zavere" w:date="2019-10-24T11:01:00Z"/>
          <w:rFonts w:asciiTheme="minorHAnsi" w:hAnsiTheme="minorHAnsi"/>
          <w:sz w:val="20"/>
        </w:rPr>
      </w:pPr>
      <w:r>
        <w:rPr>
          <w:rFonts w:asciiTheme="minorHAnsi" w:hAnsiTheme="minorHAnsi"/>
          <w:sz w:val="20"/>
        </w:rPr>
        <w:t>If so, List the Model Number, Price, and Vendor Source for any of these extra features.</w:t>
      </w:r>
    </w:p>
    <w:p w:rsidR="000F79F2" w:rsidRPr="005073B1" w:rsidRDefault="000F79F2" w:rsidP="000F79F2">
      <w:pPr>
        <w:pStyle w:val="NoSpacing"/>
        <w:ind w:left="720"/>
        <w:rPr>
          <w:ins w:id="156" w:author="Vidal, Zavere" w:date="2019-10-24T11:01:00Z"/>
          <w:rFonts w:asciiTheme="minorHAnsi" w:hAnsiTheme="minorHAnsi"/>
          <w:b/>
          <w:sz w:val="20"/>
        </w:rPr>
        <w:pPrChange w:id="157" w:author="Vidal, Zavere" w:date="2019-10-24T11:01:00Z">
          <w:pPr>
            <w:pStyle w:val="NoSpacing"/>
            <w:numPr>
              <w:numId w:val="18"/>
            </w:numPr>
            <w:ind w:left="720" w:hanging="360"/>
          </w:pPr>
        </w:pPrChange>
      </w:pPr>
      <w:ins w:id="158" w:author="Vidal, Zavere" w:date="2019-10-24T11:01:00Z">
        <w:r w:rsidRPr="005073B1">
          <w:rPr>
            <w:rFonts w:asciiTheme="minorHAnsi" w:hAnsiTheme="minorHAnsi"/>
            <w:b/>
            <w:sz w:val="20"/>
          </w:rPr>
          <w:t>NO</w:t>
        </w:r>
      </w:ins>
    </w:p>
    <w:p w:rsidR="000F79F2" w:rsidRDefault="000F79F2" w:rsidP="000F79F2">
      <w:pPr>
        <w:pStyle w:val="NoSpacing"/>
        <w:ind w:left="720"/>
        <w:rPr>
          <w:rFonts w:asciiTheme="minorHAnsi" w:hAnsiTheme="minorHAnsi"/>
          <w:sz w:val="20"/>
        </w:rPr>
        <w:pPrChange w:id="159" w:author="Vidal, Zavere" w:date="2019-10-24T11:01:00Z">
          <w:pPr>
            <w:pStyle w:val="NoSpacing"/>
            <w:numPr>
              <w:ilvl w:val="1"/>
              <w:numId w:val="18"/>
            </w:numPr>
            <w:ind w:left="720" w:hanging="360"/>
          </w:pPr>
        </w:pPrChange>
      </w:pP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w:t>
      </w:r>
      <w:r w:rsidRPr="00F2774C">
        <w:rPr>
          <w:rFonts w:asciiTheme="minorHAnsi" w:hAnsiTheme="minorHAnsi"/>
          <w:sz w:val="20"/>
        </w:rPr>
        <w:t>Ethernet</w:t>
      </w:r>
      <w:r>
        <w:rPr>
          <w:rFonts w:asciiTheme="minorHAnsi" w:hAnsiTheme="minorHAnsi"/>
          <w:sz w:val="20"/>
        </w:rPr>
        <w:t xml:space="preserve"> /Fiber / </w:t>
      </w:r>
      <w:r w:rsidRPr="00F2774C">
        <w:rPr>
          <w:rFonts w:asciiTheme="minorHAnsi" w:hAnsiTheme="minorHAnsi"/>
          <w:sz w:val="20"/>
          <w:highlight w:val="yellow"/>
        </w:rPr>
        <w:t>Wi-Fi</w:t>
      </w:r>
      <w:r>
        <w:rPr>
          <w:rFonts w:asciiTheme="minorHAnsi" w:hAnsiTheme="minorHAnsi"/>
          <w:sz w:val="20"/>
        </w:rPr>
        <w:t xml:space="preserve"> / Bluetooth)</w:t>
      </w:r>
    </w:p>
    <w:p w:rsidR="00D32A75" w:rsidRDefault="00D32A75" w:rsidP="0085128B">
      <w:pPr>
        <w:pStyle w:val="NoSpacing"/>
        <w:numPr>
          <w:ilvl w:val="1"/>
          <w:numId w:val="18"/>
        </w:numPr>
        <w:ind w:left="720"/>
        <w:rPr>
          <w:ins w:id="160" w:author="Vidal, Zavere" w:date="2019-10-24T11:02:00Z"/>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0F79F2" w:rsidRPr="005073B1" w:rsidRDefault="000F79F2" w:rsidP="000F79F2">
      <w:pPr>
        <w:pStyle w:val="NoSpacing"/>
        <w:ind w:left="720"/>
        <w:rPr>
          <w:ins w:id="161" w:author="Vidal, Zavere" w:date="2019-10-24T11:02:00Z"/>
          <w:rFonts w:asciiTheme="minorHAnsi" w:hAnsiTheme="minorHAnsi"/>
          <w:b/>
          <w:sz w:val="20"/>
        </w:rPr>
        <w:pPrChange w:id="162" w:author="Vidal, Zavere" w:date="2019-10-24T11:02:00Z">
          <w:pPr>
            <w:pStyle w:val="NoSpacing"/>
            <w:numPr>
              <w:numId w:val="18"/>
            </w:numPr>
            <w:ind w:left="720" w:hanging="360"/>
          </w:pPr>
        </w:pPrChange>
      </w:pPr>
      <w:ins w:id="163" w:author="Vidal, Zavere" w:date="2019-10-24T11:02:00Z">
        <w:r w:rsidRPr="005073B1">
          <w:rPr>
            <w:rFonts w:asciiTheme="minorHAnsi" w:hAnsiTheme="minorHAnsi"/>
            <w:b/>
            <w:sz w:val="20"/>
          </w:rPr>
          <w:t>NO</w:t>
        </w:r>
      </w:ins>
    </w:p>
    <w:p w:rsidR="000F79F2" w:rsidRDefault="000F79F2" w:rsidP="000F79F2">
      <w:pPr>
        <w:pStyle w:val="NoSpacing"/>
        <w:ind w:left="720"/>
        <w:rPr>
          <w:rFonts w:asciiTheme="minorHAnsi" w:hAnsiTheme="minorHAnsi"/>
          <w:sz w:val="20"/>
        </w:rPr>
        <w:pPrChange w:id="164" w:author="Vidal, Zavere" w:date="2019-10-24T11:02:00Z">
          <w:pPr>
            <w:pStyle w:val="NoSpacing"/>
            <w:numPr>
              <w:ilvl w:val="1"/>
              <w:numId w:val="18"/>
            </w:numPr>
            <w:ind w:left="720" w:hanging="360"/>
          </w:pPr>
        </w:pPrChange>
      </w:pPr>
    </w:p>
    <w:p w:rsidR="00D32A75" w:rsidRDefault="00D32A75" w:rsidP="0085128B">
      <w:pPr>
        <w:pStyle w:val="NoSpacing"/>
        <w:numPr>
          <w:ilvl w:val="1"/>
          <w:numId w:val="18"/>
        </w:numPr>
        <w:ind w:left="720"/>
        <w:rPr>
          <w:ins w:id="165" w:author="Vidal, Zavere" w:date="2019-10-24T11:02:00Z"/>
          <w:rFonts w:asciiTheme="minorHAnsi" w:hAnsiTheme="minorHAnsi"/>
          <w:sz w:val="20"/>
        </w:rPr>
      </w:pPr>
      <w:r w:rsidRPr="00D32A75">
        <w:rPr>
          <w:rFonts w:asciiTheme="minorHAnsi" w:hAnsiTheme="minorHAnsi"/>
          <w:sz w:val="20"/>
        </w:rPr>
        <w:t>If so, List the Model Number, Price, and Vendor Source for any of these extra features.</w:t>
      </w:r>
    </w:p>
    <w:p w:rsidR="000A0A54" w:rsidRPr="005073B1" w:rsidRDefault="000A0A54" w:rsidP="000A0A54">
      <w:pPr>
        <w:pStyle w:val="NoSpacing"/>
        <w:ind w:left="720"/>
        <w:rPr>
          <w:ins w:id="166" w:author="Vidal, Zavere" w:date="2019-10-24T11:02:00Z"/>
          <w:rFonts w:asciiTheme="minorHAnsi" w:hAnsiTheme="minorHAnsi"/>
          <w:b/>
          <w:sz w:val="20"/>
        </w:rPr>
        <w:pPrChange w:id="167" w:author="Vidal, Zavere" w:date="2019-10-24T11:02:00Z">
          <w:pPr>
            <w:pStyle w:val="NoSpacing"/>
            <w:numPr>
              <w:numId w:val="18"/>
            </w:numPr>
            <w:ind w:left="720" w:hanging="360"/>
          </w:pPr>
        </w:pPrChange>
      </w:pPr>
      <w:ins w:id="168" w:author="Vidal, Zavere" w:date="2019-10-24T11:02:00Z">
        <w:r w:rsidRPr="005073B1">
          <w:rPr>
            <w:rFonts w:asciiTheme="minorHAnsi" w:hAnsiTheme="minorHAnsi"/>
            <w:b/>
            <w:sz w:val="20"/>
          </w:rPr>
          <w:t>NO</w:t>
        </w:r>
      </w:ins>
    </w:p>
    <w:p w:rsidR="000F79F2" w:rsidRPr="00D32A75" w:rsidRDefault="000F79F2" w:rsidP="000F79F2">
      <w:pPr>
        <w:pStyle w:val="NoSpacing"/>
        <w:ind w:left="720"/>
        <w:rPr>
          <w:rFonts w:asciiTheme="minorHAnsi" w:hAnsiTheme="minorHAnsi"/>
          <w:sz w:val="20"/>
        </w:rPr>
        <w:pPrChange w:id="169" w:author="Vidal, Zavere" w:date="2019-10-24T11:02:00Z">
          <w:pPr>
            <w:pStyle w:val="NoSpacing"/>
            <w:numPr>
              <w:ilvl w:val="1"/>
              <w:numId w:val="18"/>
            </w:numPr>
            <w:ind w:left="720" w:hanging="360"/>
          </w:pPr>
        </w:pPrChange>
      </w:pP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ins w:id="170" w:author="Vidal, Zavere" w:date="2019-10-24T10:52:00Z"/>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0F79F2" w:rsidRPr="000F79F2" w:rsidRDefault="000F79F2" w:rsidP="000F79F2">
      <w:pPr>
        <w:pStyle w:val="NoSpacing"/>
        <w:ind w:left="720"/>
        <w:rPr>
          <w:rFonts w:asciiTheme="minorHAnsi" w:hAnsiTheme="minorHAnsi"/>
          <w:b/>
          <w:sz w:val="20"/>
          <w:rPrChange w:id="171" w:author="Vidal, Zavere" w:date="2019-10-24T10:55:00Z">
            <w:rPr>
              <w:rFonts w:asciiTheme="minorHAnsi" w:hAnsiTheme="minorHAnsi"/>
              <w:sz w:val="20"/>
            </w:rPr>
          </w:rPrChange>
        </w:rPr>
        <w:pPrChange w:id="172" w:author="Vidal, Zavere" w:date="2019-10-24T10:52:00Z">
          <w:pPr>
            <w:pStyle w:val="NoSpacing"/>
            <w:numPr>
              <w:ilvl w:val="1"/>
              <w:numId w:val="18"/>
            </w:numPr>
            <w:ind w:left="720" w:hanging="360"/>
          </w:pPr>
        </w:pPrChange>
      </w:pPr>
      <w:ins w:id="173" w:author="Vidal, Zavere" w:date="2019-10-24T10:52:00Z">
        <w:r w:rsidRPr="000F79F2">
          <w:rPr>
            <w:rFonts w:asciiTheme="minorHAnsi" w:hAnsiTheme="minorHAnsi"/>
            <w:b/>
            <w:sz w:val="20"/>
            <w:rPrChange w:id="174" w:author="Vidal, Zavere" w:date="2019-10-24T10:55:00Z">
              <w:rPr>
                <w:rFonts w:asciiTheme="minorHAnsi" w:hAnsiTheme="minorHAnsi"/>
                <w:sz w:val="20"/>
              </w:rPr>
            </w:rPrChange>
          </w:rPr>
          <w:t>For me no but for others I would recommend in</w:t>
        </w:r>
      </w:ins>
      <w:ins w:id="175" w:author="Vidal, Zavere" w:date="2019-10-24T10:53:00Z">
        <w:r w:rsidRPr="000F79F2">
          <w:rPr>
            <w:rFonts w:asciiTheme="minorHAnsi" w:hAnsiTheme="minorHAnsi"/>
            <w:b/>
            <w:sz w:val="20"/>
            <w:rPrChange w:id="176" w:author="Vidal, Zavere" w:date="2019-10-24T10:55:00Z">
              <w:rPr>
                <w:rFonts w:asciiTheme="minorHAnsi" w:hAnsiTheme="minorHAnsi"/>
                <w:sz w:val="20"/>
              </w:rPr>
            </w:rPrChange>
          </w:rPr>
          <w:t xml:space="preserve"> (B)</w:t>
        </w:r>
      </w:ins>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Pr="000F79F2" w:rsidRDefault="000F79F2" w:rsidP="00A03816">
      <w:pPr>
        <w:pStyle w:val="NoSpacing"/>
        <w:ind w:left="360"/>
        <w:rPr>
          <w:ins w:id="177" w:author="Vidal, Zavere" w:date="2019-10-24T10:53:00Z"/>
          <w:rFonts w:asciiTheme="minorHAnsi" w:hAnsiTheme="minorHAnsi"/>
          <w:b/>
          <w:sz w:val="20"/>
          <w:rPrChange w:id="178" w:author="Vidal, Zavere" w:date="2019-10-24T10:55:00Z">
            <w:rPr>
              <w:ins w:id="179" w:author="Vidal, Zavere" w:date="2019-10-24T10:53:00Z"/>
              <w:rFonts w:asciiTheme="minorHAnsi" w:hAnsiTheme="minorHAnsi"/>
              <w:sz w:val="20"/>
            </w:rPr>
          </w:rPrChange>
        </w:rPr>
      </w:pPr>
      <w:ins w:id="180" w:author="Vidal, Zavere" w:date="2019-10-24T10:53:00Z">
        <w:r w:rsidRPr="000F79F2">
          <w:rPr>
            <w:rFonts w:asciiTheme="minorHAnsi" w:hAnsiTheme="minorHAnsi"/>
            <w:b/>
            <w:sz w:val="20"/>
            <w:rPrChange w:id="181" w:author="Vidal, Zavere" w:date="2019-10-24T10:55:00Z">
              <w:rPr>
                <w:rFonts w:asciiTheme="minorHAnsi" w:hAnsiTheme="minorHAnsi"/>
                <w:sz w:val="20"/>
              </w:rPr>
            </w:rPrChange>
          </w:rPr>
          <w:t xml:space="preserve"> Monitor:</w:t>
        </w:r>
      </w:ins>
    </w:p>
    <w:p w:rsidR="000F79F2" w:rsidRPr="000F79F2" w:rsidRDefault="000F79F2" w:rsidP="000F79F2">
      <w:pPr>
        <w:pStyle w:val="NoSpacing"/>
        <w:ind w:left="360"/>
        <w:rPr>
          <w:ins w:id="182" w:author="Vidal, Zavere" w:date="2019-10-24T10:54:00Z"/>
          <w:rFonts w:asciiTheme="minorHAnsi" w:hAnsiTheme="minorHAnsi"/>
          <w:b/>
          <w:sz w:val="20"/>
          <w:rPrChange w:id="183" w:author="Vidal, Zavere" w:date="2019-10-24T10:55:00Z">
            <w:rPr>
              <w:ins w:id="184" w:author="Vidal, Zavere" w:date="2019-10-24T10:54:00Z"/>
              <w:rFonts w:asciiTheme="minorHAnsi" w:hAnsiTheme="minorHAnsi"/>
              <w:sz w:val="20"/>
            </w:rPr>
          </w:rPrChange>
        </w:rPr>
      </w:pPr>
      <w:ins w:id="185" w:author="Vidal, Zavere" w:date="2019-10-24T10:54:00Z">
        <w:r w:rsidRPr="000F79F2">
          <w:rPr>
            <w:rFonts w:asciiTheme="minorHAnsi" w:hAnsiTheme="minorHAnsi"/>
            <w:b/>
            <w:sz w:val="20"/>
            <w:rPrChange w:id="186" w:author="Vidal, Zavere" w:date="2019-10-24T10:55:00Z">
              <w:rPr>
                <w:rFonts w:asciiTheme="minorHAnsi" w:hAnsiTheme="minorHAnsi"/>
                <w:sz w:val="20"/>
              </w:rPr>
            </w:rPrChange>
          </w:rPr>
          <w:t>-ASUS ROG Swift PG279Q. The best gaming monitor with G-Sync</w:t>
        </w:r>
      </w:ins>
    </w:p>
    <w:p w:rsidR="000F79F2" w:rsidRPr="000F79F2" w:rsidRDefault="000F79F2" w:rsidP="000F79F2">
      <w:pPr>
        <w:pStyle w:val="NoSpacing"/>
        <w:ind w:left="360"/>
        <w:rPr>
          <w:ins w:id="187" w:author="Vidal, Zavere" w:date="2019-10-24T10:54:00Z"/>
          <w:rFonts w:asciiTheme="minorHAnsi" w:hAnsiTheme="minorHAnsi"/>
          <w:b/>
          <w:sz w:val="20"/>
          <w:rPrChange w:id="188" w:author="Vidal, Zavere" w:date="2019-10-24T10:55:00Z">
            <w:rPr>
              <w:ins w:id="189" w:author="Vidal, Zavere" w:date="2019-10-24T10:54:00Z"/>
              <w:rFonts w:asciiTheme="minorHAnsi" w:hAnsiTheme="minorHAnsi"/>
              <w:sz w:val="20"/>
            </w:rPr>
          </w:rPrChange>
        </w:rPr>
      </w:pPr>
      <w:ins w:id="190" w:author="Vidal, Zavere" w:date="2019-10-24T10:54:00Z">
        <w:r w:rsidRPr="000F79F2">
          <w:rPr>
            <w:rFonts w:asciiTheme="minorHAnsi" w:hAnsiTheme="minorHAnsi"/>
            <w:b/>
            <w:sz w:val="20"/>
            <w:rPrChange w:id="191" w:author="Vidal, Zavere" w:date="2019-10-24T10:55:00Z">
              <w:rPr>
                <w:rFonts w:asciiTheme="minorHAnsi" w:hAnsiTheme="minorHAnsi"/>
                <w:sz w:val="20"/>
              </w:rPr>
            </w:rPrChange>
          </w:rPr>
          <w:t>Mouse:</w:t>
        </w:r>
      </w:ins>
    </w:p>
    <w:p w:rsidR="000F79F2" w:rsidRPr="000F79F2" w:rsidRDefault="000F79F2" w:rsidP="000F79F2">
      <w:pPr>
        <w:pStyle w:val="NoSpacing"/>
        <w:ind w:left="360"/>
        <w:rPr>
          <w:ins w:id="192" w:author="Vidal, Zavere" w:date="2019-10-24T10:54:00Z"/>
          <w:rFonts w:asciiTheme="minorHAnsi" w:hAnsiTheme="minorHAnsi"/>
          <w:b/>
          <w:sz w:val="20"/>
          <w:rPrChange w:id="193" w:author="Vidal, Zavere" w:date="2019-10-24T10:55:00Z">
            <w:rPr>
              <w:ins w:id="194" w:author="Vidal, Zavere" w:date="2019-10-24T10:54:00Z"/>
              <w:rFonts w:asciiTheme="minorHAnsi" w:hAnsiTheme="minorHAnsi"/>
              <w:sz w:val="20"/>
            </w:rPr>
          </w:rPrChange>
        </w:rPr>
      </w:pPr>
      <w:ins w:id="195" w:author="Vidal, Zavere" w:date="2019-10-24T10:54:00Z">
        <w:r w:rsidRPr="000F79F2">
          <w:rPr>
            <w:rFonts w:asciiTheme="minorHAnsi" w:hAnsiTheme="minorHAnsi"/>
            <w:b/>
            <w:sz w:val="20"/>
            <w:rPrChange w:id="196" w:author="Vidal, Zavere" w:date="2019-10-24T10:55:00Z">
              <w:rPr>
                <w:rFonts w:asciiTheme="minorHAnsi" w:hAnsiTheme="minorHAnsi"/>
                <w:sz w:val="20"/>
              </w:rPr>
            </w:rPrChange>
          </w:rPr>
          <w:t>-Logitech G502 – Highest Native DPI Mouse</w:t>
        </w:r>
      </w:ins>
    </w:p>
    <w:p w:rsidR="000F79F2" w:rsidRPr="000F79F2" w:rsidRDefault="000F79F2" w:rsidP="000F79F2">
      <w:pPr>
        <w:pStyle w:val="NoSpacing"/>
        <w:ind w:left="360"/>
        <w:rPr>
          <w:ins w:id="197" w:author="Vidal, Zavere" w:date="2019-10-24T10:54:00Z"/>
          <w:rFonts w:asciiTheme="minorHAnsi" w:hAnsiTheme="minorHAnsi"/>
          <w:b/>
          <w:sz w:val="20"/>
          <w:rPrChange w:id="198" w:author="Vidal, Zavere" w:date="2019-10-24T10:55:00Z">
            <w:rPr>
              <w:ins w:id="199" w:author="Vidal, Zavere" w:date="2019-10-24T10:54:00Z"/>
              <w:rFonts w:asciiTheme="minorHAnsi" w:hAnsiTheme="minorHAnsi"/>
              <w:sz w:val="20"/>
            </w:rPr>
          </w:rPrChange>
        </w:rPr>
      </w:pPr>
      <w:ins w:id="200" w:author="Vidal, Zavere" w:date="2019-10-24T10:54:00Z">
        <w:r w:rsidRPr="000F79F2">
          <w:rPr>
            <w:rFonts w:asciiTheme="minorHAnsi" w:hAnsiTheme="minorHAnsi"/>
            <w:b/>
            <w:sz w:val="20"/>
            <w:rPrChange w:id="201" w:author="Vidal, Zavere" w:date="2019-10-24T10:55:00Z">
              <w:rPr>
                <w:rFonts w:asciiTheme="minorHAnsi" w:hAnsiTheme="minorHAnsi"/>
                <w:sz w:val="20"/>
              </w:rPr>
            </w:rPrChange>
          </w:rPr>
          <w:t>Keyboard:</w:t>
        </w:r>
      </w:ins>
    </w:p>
    <w:p w:rsidR="000F79F2" w:rsidRPr="000F79F2" w:rsidRDefault="000F79F2" w:rsidP="000F79F2">
      <w:pPr>
        <w:pStyle w:val="NoSpacing"/>
        <w:ind w:left="360"/>
        <w:rPr>
          <w:rFonts w:asciiTheme="minorHAnsi" w:hAnsiTheme="minorHAnsi"/>
          <w:b/>
          <w:sz w:val="20"/>
          <w:rPrChange w:id="202" w:author="Vidal, Zavere" w:date="2019-10-24T10:55:00Z">
            <w:rPr>
              <w:rFonts w:asciiTheme="minorHAnsi" w:hAnsiTheme="minorHAnsi"/>
              <w:sz w:val="20"/>
            </w:rPr>
          </w:rPrChange>
        </w:rPr>
      </w:pPr>
      <w:ins w:id="203" w:author="Vidal, Zavere" w:date="2019-10-24T10:54:00Z">
        <w:r w:rsidRPr="000F79F2">
          <w:rPr>
            <w:rFonts w:asciiTheme="minorHAnsi" w:hAnsiTheme="minorHAnsi"/>
            <w:b/>
            <w:sz w:val="20"/>
            <w:rPrChange w:id="204" w:author="Vidal, Zavere" w:date="2019-10-24T10:55:00Z">
              <w:rPr>
                <w:rFonts w:asciiTheme="minorHAnsi" w:hAnsiTheme="minorHAnsi"/>
                <w:sz w:val="20"/>
              </w:rPr>
            </w:rPrChange>
          </w:rPr>
          <w:t>-</w:t>
        </w:r>
        <w:proofErr w:type="spellStart"/>
        <w:r w:rsidRPr="000F79F2">
          <w:rPr>
            <w:rFonts w:asciiTheme="minorHAnsi" w:hAnsiTheme="minorHAnsi"/>
            <w:b/>
            <w:sz w:val="20"/>
            <w:rPrChange w:id="205" w:author="Vidal, Zavere" w:date="2019-10-24T10:55:00Z">
              <w:rPr>
                <w:rFonts w:asciiTheme="minorHAnsi" w:hAnsiTheme="minorHAnsi"/>
                <w:sz w:val="20"/>
              </w:rPr>
            </w:rPrChange>
          </w:rPr>
          <w:t>Roccat</w:t>
        </w:r>
        <w:proofErr w:type="spellEnd"/>
        <w:r w:rsidRPr="000F79F2">
          <w:rPr>
            <w:rFonts w:asciiTheme="minorHAnsi" w:hAnsiTheme="minorHAnsi"/>
            <w:b/>
            <w:sz w:val="20"/>
            <w:rPrChange w:id="206" w:author="Vidal, Zavere" w:date="2019-10-24T10:55:00Z">
              <w:rPr>
                <w:rFonts w:asciiTheme="minorHAnsi" w:hAnsiTheme="minorHAnsi"/>
                <w:sz w:val="20"/>
              </w:rPr>
            </w:rPrChange>
          </w:rPr>
          <w:t xml:space="preserve"> Vulcan 120 </w:t>
        </w:r>
        <w:proofErr w:type="spellStart"/>
        <w:r w:rsidRPr="000F79F2">
          <w:rPr>
            <w:rFonts w:asciiTheme="minorHAnsi" w:hAnsiTheme="minorHAnsi"/>
            <w:b/>
            <w:sz w:val="20"/>
            <w:rPrChange w:id="207" w:author="Vidal, Zavere" w:date="2019-10-24T10:55:00Z">
              <w:rPr>
                <w:rFonts w:asciiTheme="minorHAnsi" w:hAnsiTheme="minorHAnsi"/>
                <w:sz w:val="20"/>
              </w:rPr>
            </w:rPrChange>
          </w:rPr>
          <w:t>Aimo</w:t>
        </w:r>
        <w:proofErr w:type="spellEnd"/>
        <w:r w:rsidRPr="000F79F2">
          <w:rPr>
            <w:rFonts w:asciiTheme="minorHAnsi" w:hAnsiTheme="minorHAnsi"/>
            <w:b/>
            <w:sz w:val="20"/>
            <w:rPrChange w:id="208" w:author="Vidal, Zavere" w:date="2019-10-24T10:55:00Z">
              <w:rPr>
                <w:rFonts w:asciiTheme="minorHAnsi" w:hAnsiTheme="minorHAnsi"/>
                <w:sz w:val="20"/>
              </w:rPr>
            </w:rPrChange>
          </w:rPr>
          <w:t>.</w:t>
        </w:r>
      </w:ins>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ins w:id="209" w:author="Vidal, Zavere" w:date="2019-10-24T10:54:00Z"/>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0F79F2" w:rsidRPr="000F79F2" w:rsidRDefault="000F79F2" w:rsidP="000F79F2">
      <w:pPr>
        <w:pStyle w:val="NoSpacing"/>
        <w:ind w:left="720"/>
        <w:rPr>
          <w:ins w:id="210" w:author="Vidal, Zavere" w:date="2019-10-24T10:54:00Z"/>
          <w:rFonts w:asciiTheme="minorHAnsi" w:hAnsiTheme="minorHAnsi"/>
          <w:b/>
          <w:sz w:val="20"/>
          <w:rPrChange w:id="211" w:author="Vidal, Zavere" w:date="2019-10-24T10:54:00Z">
            <w:rPr>
              <w:ins w:id="212" w:author="Vidal, Zavere" w:date="2019-10-24T10:54:00Z"/>
              <w:rFonts w:asciiTheme="minorHAnsi" w:hAnsiTheme="minorHAnsi"/>
              <w:sz w:val="20"/>
            </w:rPr>
          </w:rPrChange>
        </w:rPr>
        <w:pPrChange w:id="213" w:author="Vidal, Zavere" w:date="2019-10-24T10:54:00Z">
          <w:pPr>
            <w:pStyle w:val="NoSpacing"/>
            <w:numPr>
              <w:ilvl w:val="1"/>
              <w:numId w:val="18"/>
            </w:numPr>
            <w:ind w:left="720" w:hanging="360"/>
          </w:pPr>
        </w:pPrChange>
      </w:pPr>
      <w:ins w:id="214" w:author="Vidal, Zavere" w:date="2019-10-24T10:54:00Z">
        <w:r w:rsidRPr="000F79F2">
          <w:rPr>
            <w:rFonts w:asciiTheme="minorHAnsi" w:hAnsiTheme="minorHAnsi"/>
            <w:b/>
            <w:sz w:val="20"/>
            <w:rPrChange w:id="215" w:author="Vidal, Zavere" w:date="2019-10-24T10:54:00Z">
              <w:rPr>
                <w:rFonts w:asciiTheme="minorHAnsi" w:hAnsiTheme="minorHAnsi"/>
                <w:sz w:val="20"/>
              </w:rPr>
            </w:rPrChange>
          </w:rPr>
          <w:t>No, I will keep my pc in one place.</w:t>
        </w:r>
      </w:ins>
    </w:p>
    <w:p w:rsidR="000F79F2" w:rsidRDefault="000F79F2" w:rsidP="000F79F2">
      <w:pPr>
        <w:pStyle w:val="NoSpacing"/>
        <w:ind w:left="720"/>
        <w:rPr>
          <w:rFonts w:asciiTheme="minorHAnsi" w:hAnsiTheme="minorHAnsi"/>
          <w:sz w:val="20"/>
        </w:rPr>
        <w:pPrChange w:id="216" w:author="Vidal, Zavere" w:date="2019-10-24T10:54:00Z">
          <w:pPr>
            <w:pStyle w:val="NoSpacing"/>
            <w:numPr>
              <w:ilvl w:val="1"/>
              <w:numId w:val="18"/>
            </w:numPr>
            <w:ind w:left="720" w:hanging="360"/>
          </w:pPr>
        </w:pPrChange>
      </w:pPr>
    </w:p>
    <w:p w:rsidR="000F79F2" w:rsidRDefault="00D32A75" w:rsidP="00D32A75">
      <w:pPr>
        <w:pStyle w:val="NoSpacing"/>
        <w:numPr>
          <w:ilvl w:val="1"/>
          <w:numId w:val="18"/>
        </w:numPr>
        <w:ind w:left="720"/>
        <w:rPr>
          <w:ins w:id="217" w:author="Vidal, Zavere" w:date="2019-10-24T10:55:00Z"/>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p>
    <w:p w:rsidR="00D32A75" w:rsidRPr="000F79F2" w:rsidRDefault="000F79F2" w:rsidP="000F79F2">
      <w:pPr>
        <w:pStyle w:val="NoSpacing"/>
        <w:ind w:left="720"/>
        <w:rPr>
          <w:rFonts w:asciiTheme="minorHAnsi" w:hAnsiTheme="minorHAnsi"/>
          <w:b/>
          <w:sz w:val="20"/>
          <w:rPrChange w:id="218" w:author="Vidal, Zavere" w:date="2019-10-24T10:56:00Z">
            <w:rPr>
              <w:rFonts w:asciiTheme="minorHAnsi" w:hAnsiTheme="minorHAnsi"/>
              <w:sz w:val="20"/>
            </w:rPr>
          </w:rPrChange>
        </w:rPr>
        <w:pPrChange w:id="219" w:author="Vidal, Zavere" w:date="2019-10-24T10:55:00Z">
          <w:pPr>
            <w:pStyle w:val="NoSpacing"/>
            <w:numPr>
              <w:ilvl w:val="1"/>
              <w:numId w:val="18"/>
            </w:numPr>
            <w:ind w:left="720" w:hanging="360"/>
          </w:pPr>
        </w:pPrChange>
      </w:pPr>
      <w:ins w:id="220" w:author="Vidal, Zavere" w:date="2019-10-24T10:55:00Z">
        <w:r w:rsidRPr="000F79F2">
          <w:rPr>
            <w:rFonts w:asciiTheme="minorHAnsi" w:hAnsiTheme="minorHAnsi"/>
            <w:b/>
            <w:sz w:val="20"/>
            <w:rPrChange w:id="221" w:author="Vidal, Zavere" w:date="2019-10-24T10:56:00Z">
              <w:rPr>
                <w:rFonts w:asciiTheme="minorHAnsi" w:hAnsiTheme="minorHAnsi"/>
                <w:sz w:val="20"/>
              </w:rPr>
            </w:rPrChange>
          </w:rPr>
          <w:t>No</w:t>
        </w:r>
      </w:ins>
      <w:r w:rsidR="00D32A75" w:rsidRPr="000F79F2">
        <w:rPr>
          <w:rFonts w:asciiTheme="minorHAnsi" w:hAnsiTheme="minorHAnsi"/>
          <w:b/>
          <w:sz w:val="20"/>
          <w:rPrChange w:id="222" w:author="Vidal, Zavere" w:date="2019-10-24T10:56:00Z">
            <w:rPr>
              <w:rFonts w:asciiTheme="minorHAnsi" w:hAnsiTheme="minorHAnsi"/>
              <w:sz w:val="20"/>
            </w:rPr>
          </w:rPrChange>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Pr="000F79F2" w:rsidRDefault="000F79F2" w:rsidP="00D32A75">
      <w:pPr>
        <w:pStyle w:val="NoSpacing"/>
        <w:ind w:left="720"/>
        <w:rPr>
          <w:rFonts w:asciiTheme="minorHAnsi" w:hAnsiTheme="minorHAnsi"/>
          <w:b/>
          <w:sz w:val="20"/>
          <w:rPrChange w:id="223" w:author="Vidal, Zavere" w:date="2019-10-24T10:56:00Z">
            <w:rPr>
              <w:rFonts w:asciiTheme="minorHAnsi" w:hAnsiTheme="minorHAnsi"/>
              <w:sz w:val="20"/>
            </w:rPr>
          </w:rPrChange>
        </w:rPr>
      </w:pPr>
      <w:ins w:id="224" w:author="Vidal, Zavere" w:date="2019-10-24T10:55:00Z">
        <w:r w:rsidRPr="000F79F2">
          <w:rPr>
            <w:rFonts w:asciiTheme="minorHAnsi" w:hAnsiTheme="minorHAnsi"/>
            <w:b/>
            <w:sz w:val="20"/>
            <w:rPrChange w:id="225" w:author="Vidal, Zavere" w:date="2019-10-24T10:56:00Z">
              <w:rPr>
                <w:rFonts w:asciiTheme="minorHAnsi" w:hAnsiTheme="minorHAnsi"/>
                <w:sz w:val="20"/>
              </w:rPr>
            </w:rPrChange>
          </w:rPr>
          <w:t xml:space="preserve">It </w:t>
        </w:r>
      </w:ins>
      <w:ins w:id="226" w:author="Vidal, Zavere" w:date="2019-10-24T10:56:00Z">
        <w:r w:rsidRPr="000F79F2">
          <w:rPr>
            <w:rFonts w:asciiTheme="minorHAnsi" w:hAnsiTheme="minorHAnsi"/>
            <w:b/>
            <w:sz w:val="20"/>
            <w:rPrChange w:id="227" w:author="Vidal, Zavere" w:date="2019-10-24T10:56:00Z">
              <w:rPr>
                <w:rFonts w:asciiTheme="minorHAnsi" w:hAnsiTheme="minorHAnsi"/>
                <w:sz w:val="20"/>
              </w:rPr>
            </w:rPrChange>
          </w:rPr>
          <w:t>won’t</w:t>
        </w:r>
      </w:ins>
      <w:ins w:id="228" w:author="Vidal, Zavere" w:date="2019-10-24T10:55:00Z">
        <w:r w:rsidRPr="000F79F2">
          <w:rPr>
            <w:rFonts w:asciiTheme="minorHAnsi" w:hAnsiTheme="minorHAnsi"/>
            <w:b/>
            <w:sz w:val="20"/>
            <w:rPrChange w:id="229" w:author="Vidal, Zavere" w:date="2019-10-24T10:56:00Z">
              <w:rPr>
                <w:rFonts w:asciiTheme="minorHAnsi" w:hAnsiTheme="minorHAnsi"/>
                <w:sz w:val="20"/>
              </w:rPr>
            </w:rPrChange>
          </w:rPr>
          <w:t xml:space="preserve"> affect it</w:t>
        </w:r>
      </w:ins>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AF2614">
        <w:rPr>
          <w:rFonts w:asciiTheme="minorHAnsi" w:hAnsiTheme="minorHAnsi"/>
          <w:sz w:val="20"/>
          <w:highlight w:val="yellow"/>
          <w:rPrChange w:id="230" w:author="Vidal, Zavere" w:date="2019-10-21T10:11:00Z">
            <w:rPr>
              <w:rFonts w:asciiTheme="minorHAnsi" w:hAnsiTheme="minorHAnsi"/>
              <w:sz w:val="20"/>
            </w:rPr>
          </w:rPrChange>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AF2614">
        <w:rPr>
          <w:rFonts w:asciiTheme="minorHAnsi" w:hAnsiTheme="minorHAnsi"/>
          <w:sz w:val="20"/>
          <w:highlight w:val="yellow"/>
          <w:rPrChange w:id="231" w:author="Vidal, Zavere" w:date="2019-10-21T10:11:00Z">
            <w:rPr>
              <w:rFonts w:asciiTheme="minorHAnsi" w:hAnsiTheme="minorHAnsi"/>
              <w:sz w:val="20"/>
            </w:rPr>
          </w:rPrChange>
        </w:rPr>
        <w:t>5</w:t>
      </w:r>
      <w:r w:rsidR="00A03816">
        <w:rPr>
          <w:rFonts w:asciiTheme="minorHAnsi" w:hAnsiTheme="minorHAnsi"/>
          <w:sz w:val="20"/>
        </w:rPr>
        <w:t xml:space="preserve">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AF2614">
        <w:rPr>
          <w:rFonts w:asciiTheme="minorHAnsi" w:hAnsiTheme="minorHAnsi"/>
          <w:sz w:val="20"/>
        </w:rPr>
        <w:t>3</w:t>
      </w:r>
      <w:r w:rsidR="00A03816">
        <w:rPr>
          <w:rFonts w:asciiTheme="minorHAnsi" w:hAnsiTheme="minorHAnsi"/>
          <w:sz w:val="20"/>
        </w:rPr>
        <w:t xml:space="preserve">  </w:t>
      </w:r>
      <w:r w:rsidR="00A03816" w:rsidRPr="00AF2614">
        <w:rPr>
          <w:rFonts w:asciiTheme="minorHAnsi" w:hAnsiTheme="minorHAnsi"/>
          <w:sz w:val="20"/>
          <w:highlight w:val="yellow"/>
          <w:rPrChange w:id="232" w:author="Vidal, Zavere" w:date="2019-10-21T10:11:00Z">
            <w:rPr>
              <w:rFonts w:asciiTheme="minorHAnsi" w:hAnsiTheme="minorHAnsi"/>
              <w:sz w:val="20"/>
            </w:rPr>
          </w:rPrChange>
        </w:rPr>
        <w:t>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AF2614">
        <w:rPr>
          <w:rFonts w:asciiTheme="minorHAnsi" w:hAnsiTheme="minorHAnsi"/>
          <w:sz w:val="20"/>
          <w:highlight w:val="yellow"/>
          <w:rPrChange w:id="233" w:author="Vidal, Zavere" w:date="2019-10-21T10:11:00Z">
            <w:rPr>
              <w:rFonts w:asciiTheme="minorHAnsi" w:hAnsiTheme="minorHAnsi"/>
              <w:sz w:val="20"/>
            </w:rPr>
          </w:rPrChange>
        </w:rPr>
        <w:t>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sidRPr="00AF2614">
        <w:rPr>
          <w:rFonts w:asciiTheme="minorHAnsi" w:hAnsiTheme="minorHAnsi"/>
          <w:sz w:val="20"/>
          <w:highlight w:val="yellow"/>
          <w:rPrChange w:id="234" w:author="Vidal, Zavere" w:date="2019-10-21T10:11:00Z">
            <w:rPr>
              <w:rFonts w:asciiTheme="minorHAnsi" w:hAnsiTheme="minorHAnsi"/>
              <w:sz w:val="20"/>
            </w:rPr>
          </w:rPrChange>
        </w:rPr>
        <w:t>1</w:t>
      </w:r>
      <w:r w:rsidR="00A03816">
        <w:rPr>
          <w:rFonts w:asciiTheme="minorHAnsi" w:hAnsiTheme="minorHAnsi"/>
          <w:sz w:val="20"/>
        </w:rPr>
        <w:t xml:space="preserve">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w:t>
      </w:r>
      <w:r w:rsidR="00A03816" w:rsidRPr="00AF2614">
        <w:rPr>
          <w:rFonts w:asciiTheme="minorHAnsi" w:hAnsiTheme="minorHAnsi"/>
          <w:sz w:val="20"/>
          <w:highlight w:val="yellow"/>
          <w:rPrChange w:id="235" w:author="Vidal, Zavere" w:date="2019-10-21T10:12:00Z">
            <w:rPr>
              <w:rFonts w:asciiTheme="minorHAnsi" w:hAnsiTheme="minorHAnsi"/>
              <w:sz w:val="20"/>
            </w:rPr>
          </w:rPrChange>
        </w:rPr>
        <w:t>7</w:t>
      </w:r>
      <w:r w:rsidR="00A03816">
        <w:rPr>
          <w:rFonts w:asciiTheme="minorHAnsi" w:hAnsiTheme="minorHAnsi"/>
          <w:sz w:val="20"/>
        </w:rPr>
        <w:t xml:space="preserve">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A03816" w:rsidRPr="00AF2614">
        <w:rPr>
          <w:rFonts w:asciiTheme="minorHAnsi" w:hAnsiTheme="minorHAnsi"/>
          <w:sz w:val="20"/>
          <w:highlight w:val="yellow"/>
          <w:rPrChange w:id="236" w:author="Vidal, Zavere" w:date="2019-10-21T10:12:00Z">
            <w:rPr>
              <w:rFonts w:asciiTheme="minorHAnsi" w:hAnsiTheme="minorHAnsi"/>
              <w:sz w:val="20"/>
            </w:rPr>
          </w:rPrChange>
        </w:rPr>
        <w:t>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AF2614">
        <w:rPr>
          <w:rFonts w:asciiTheme="minorHAnsi" w:hAnsiTheme="minorHAnsi"/>
          <w:sz w:val="20"/>
          <w:highlight w:val="yellow"/>
          <w:rPrChange w:id="237" w:author="Vidal, Zavere" w:date="2019-10-21T10:12:00Z">
            <w:rPr>
              <w:rFonts w:asciiTheme="minorHAnsi" w:hAnsiTheme="minorHAnsi"/>
              <w:sz w:val="20"/>
            </w:rPr>
          </w:rPrChange>
        </w:rPr>
        <w:t>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w:t>
      </w:r>
      <w:r w:rsidR="00A03816" w:rsidRPr="00AF2614">
        <w:rPr>
          <w:rFonts w:asciiTheme="minorHAnsi" w:hAnsiTheme="minorHAnsi"/>
          <w:sz w:val="20"/>
          <w:highlight w:val="yellow"/>
          <w:rPrChange w:id="238" w:author="Vidal, Zavere" w:date="2019-10-21T10:12:00Z">
            <w:rPr>
              <w:rFonts w:asciiTheme="minorHAnsi" w:hAnsiTheme="minorHAnsi"/>
              <w:sz w:val="20"/>
            </w:rPr>
          </w:rPrChange>
        </w:rPr>
        <w:t>9</w:t>
      </w:r>
      <w:r w:rsidR="00A03816">
        <w:rPr>
          <w:rFonts w:asciiTheme="minorHAnsi" w:hAnsiTheme="minorHAnsi"/>
          <w:sz w:val="20"/>
        </w:rPr>
        <w:t xml:space="preserve">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w:t>
      </w:r>
      <w:r w:rsidR="00A03816" w:rsidRPr="00AF2614">
        <w:rPr>
          <w:rFonts w:asciiTheme="minorHAnsi" w:hAnsiTheme="minorHAnsi"/>
          <w:sz w:val="20"/>
          <w:highlight w:val="yellow"/>
          <w:rPrChange w:id="239" w:author="Vidal, Zavere" w:date="2019-10-21T10:12:00Z">
            <w:rPr>
              <w:rFonts w:asciiTheme="minorHAnsi" w:hAnsiTheme="minorHAnsi"/>
              <w:sz w:val="20"/>
            </w:rPr>
          </w:rPrChange>
        </w:rPr>
        <w:t>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0A0A54" w:rsidP="00957043">
      <w:pPr>
        <w:pStyle w:val="NoSpacing"/>
        <w:numPr>
          <w:ilvl w:val="0"/>
          <w:numId w:val="16"/>
        </w:numPr>
        <w:rPr>
          <w:sz w:val="20"/>
        </w:rPr>
      </w:pPr>
      <w:hyperlink r:id="rId11" w:history="1">
        <w:r w:rsidR="00957043" w:rsidRPr="007A69C5">
          <w:rPr>
            <w:rStyle w:val="Hyperlink"/>
            <w:sz w:val="21"/>
            <w:szCs w:val="21"/>
            <w:lang w:val="en"/>
          </w:rPr>
          <w:t>www.newegg.ca</w:t>
        </w:r>
      </w:hyperlink>
    </w:p>
    <w:p w:rsidR="00957043" w:rsidRDefault="000A0A54" w:rsidP="00957043">
      <w:pPr>
        <w:pStyle w:val="NoSpacing"/>
        <w:numPr>
          <w:ilvl w:val="0"/>
          <w:numId w:val="16"/>
        </w:numPr>
        <w:rPr>
          <w:sz w:val="20"/>
        </w:rPr>
      </w:pPr>
      <w:hyperlink r:id="rId12" w:history="1">
        <w:r w:rsidR="00957043" w:rsidRPr="008C60EE">
          <w:rPr>
            <w:rStyle w:val="Hyperlink"/>
            <w:sz w:val="20"/>
          </w:rPr>
          <w:t>www.dell.com/en-ca</w:t>
        </w:r>
      </w:hyperlink>
    </w:p>
    <w:p w:rsidR="00957043" w:rsidRDefault="000A0A54" w:rsidP="00957043">
      <w:pPr>
        <w:pStyle w:val="NoSpacing"/>
        <w:numPr>
          <w:ilvl w:val="0"/>
          <w:numId w:val="16"/>
        </w:numPr>
        <w:rPr>
          <w:sz w:val="20"/>
        </w:rPr>
      </w:pPr>
      <w:hyperlink r:id="rId13" w:history="1">
        <w:r w:rsidR="00957043" w:rsidRPr="008C60EE">
          <w:rPr>
            <w:rStyle w:val="Hyperlink"/>
            <w:sz w:val="20"/>
          </w:rPr>
          <w:t>www.tigerdirect.ca/</w:t>
        </w:r>
      </w:hyperlink>
    </w:p>
    <w:p w:rsidR="00957043" w:rsidRDefault="000A0A54" w:rsidP="00957043">
      <w:pPr>
        <w:pStyle w:val="NoSpacing"/>
        <w:numPr>
          <w:ilvl w:val="0"/>
          <w:numId w:val="16"/>
        </w:numPr>
        <w:rPr>
          <w:sz w:val="20"/>
        </w:rPr>
      </w:pPr>
      <w:hyperlink r:id="rId14"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17D1"/>
    <w:multiLevelType w:val="hybridMultilevel"/>
    <w:tmpl w:val="4D1CA52C"/>
    <w:lvl w:ilvl="0" w:tplc="5B9AB7D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7B100F"/>
    <w:multiLevelType w:val="multilevel"/>
    <w:tmpl w:val="8A80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3"/>
  </w:num>
  <w:num w:numId="4">
    <w:abstractNumId w:val="1"/>
  </w:num>
  <w:num w:numId="5">
    <w:abstractNumId w:val="21"/>
  </w:num>
  <w:num w:numId="6">
    <w:abstractNumId w:val="19"/>
  </w:num>
  <w:num w:numId="7">
    <w:abstractNumId w:val="0"/>
  </w:num>
  <w:num w:numId="8">
    <w:abstractNumId w:val="9"/>
  </w:num>
  <w:num w:numId="9">
    <w:abstractNumId w:val="22"/>
  </w:num>
  <w:num w:numId="10">
    <w:abstractNumId w:val="15"/>
  </w:num>
  <w:num w:numId="11">
    <w:abstractNumId w:val="8"/>
  </w:num>
  <w:num w:numId="12">
    <w:abstractNumId w:val="6"/>
  </w:num>
  <w:num w:numId="13">
    <w:abstractNumId w:val="12"/>
  </w:num>
  <w:num w:numId="14">
    <w:abstractNumId w:val="17"/>
  </w:num>
  <w:num w:numId="15">
    <w:abstractNumId w:val="25"/>
  </w:num>
  <w:num w:numId="16">
    <w:abstractNumId w:val="23"/>
  </w:num>
  <w:num w:numId="17">
    <w:abstractNumId w:val="10"/>
  </w:num>
  <w:num w:numId="18">
    <w:abstractNumId w:val="18"/>
  </w:num>
  <w:num w:numId="19">
    <w:abstractNumId w:val="20"/>
  </w:num>
  <w:num w:numId="20">
    <w:abstractNumId w:val="24"/>
  </w:num>
  <w:num w:numId="21">
    <w:abstractNumId w:val="4"/>
  </w:num>
  <w:num w:numId="22">
    <w:abstractNumId w:val="14"/>
  </w:num>
  <w:num w:numId="23">
    <w:abstractNumId w:val="5"/>
  </w:num>
  <w:num w:numId="24">
    <w:abstractNumId w:val="16"/>
  </w:num>
  <w:num w:numId="25">
    <w:abstractNumId w:val="2"/>
  </w:num>
  <w:num w:numId="26">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dal, Zavere">
    <w15:presenceInfo w15:providerId="None" w15:userId="Vidal, Zav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8318C"/>
    <w:rsid w:val="000A0A54"/>
    <w:rsid w:val="000F79F2"/>
    <w:rsid w:val="00137A45"/>
    <w:rsid w:val="00160A53"/>
    <w:rsid w:val="00162B81"/>
    <w:rsid w:val="001938AB"/>
    <w:rsid w:val="001A26E9"/>
    <w:rsid w:val="001F5D55"/>
    <w:rsid w:val="00206227"/>
    <w:rsid w:val="00222A59"/>
    <w:rsid w:val="00233A01"/>
    <w:rsid w:val="00256D98"/>
    <w:rsid w:val="00262C09"/>
    <w:rsid w:val="002D235A"/>
    <w:rsid w:val="003072B7"/>
    <w:rsid w:val="003452EE"/>
    <w:rsid w:val="00361BA7"/>
    <w:rsid w:val="0037267E"/>
    <w:rsid w:val="003B4582"/>
    <w:rsid w:val="004109B5"/>
    <w:rsid w:val="00465702"/>
    <w:rsid w:val="00467ED9"/>
    <w:rsid w:val="00470B0C"/>
    <w:rsid w:val="004C2612"/>
    <w:rsid w:val="00516593"/>
    <w:rsid w:val="005521A9"/>
    <w:rsid w:val="00555548"/>
    <w:rsid w:val="00592478"/>
    <w:rsid w:val="00651FE7"/>
    <w:rsid w:val="00686752"/>
    <w:rsid w:val="006D0D7B"/>
    <w:rsid w:val="006D1E83"/>
    <w:rsid w:val="006F0813"/>
    <w:rsid w:val="006F54F3"/>
    <w:rsid w:val="007156C9"/>
    <w:rsid w:val="00716187"/>
    <w:rsid w:val="00733796"/>
    <w:rsid w:val="0077781B"/>
    <w:rsid w:val="00792548"/>
    <w:rsid w:val="007F02CA"/>
    <w:rsid w:val="00820D74"/>
    <w:rsid w:val="00824F12"/>
    <w:rsid w:val="008271C3"/>
    <w:rsid w:val="008931D1"/>
    <w:rsid w:val="008A5EE9"/>
    <w:rsid w:val="008B51BE"/>
    <w:rsid w:val="008B7E8C"/>
    <w:rsid w:val="008F2E3A"/>
    <w:rsid w:val="009018BC"/>
    <w:rsid w:val="009438CB"/>
    <w:rsid w:val="00957043"/>
    <w:rsid w:val="00973266"/>
    <w:rsid w:val="009C08CB"/>
    <w:rsid w:val="009F67F1"/>
    <w:rsid w:val="00A03816"/>
    <w:rsid w:val="00A337F7"/>
    <w:rsid w:val="00AA52E7"/>
    <w:rsid w:val="00AD379D"/>
    <w:rsid w:val="00AF2614"/>
    <w:rsid w:val="00AF3876"/>
    <w:rsid w:val="00B173A2"/>
    <w:rsid w:val="00BB12A2"/>
    <w:rsid w:val="00BD1E0E"/>
    <w:rsid w:val="00C95EDD"/>
    <w:rsid w:val="00CF04ED"/>
    <w:rsid w:val="00CF5D7B"/>
    <w:rsid w:val="00CF7B5D"/>
    <w:rsid w:val="00D01AF1"/>
    <w:rsid w:val="00D03985"/>
    <w:rsid w:val="00D074E4"/>
    <w:rsid w:val="00D16165"/>
    <w:rsid w:val="00D32A75"/>
    <w:rsid w:val="00D43596"/>
    <w:rsid w:val="00D62CA2"/>
    <w:rsid w:val="00DA69D0"/>
    <w:rsid w:val="00DD1EF9"/>
    <w:rsid w:val="00DF231E"/>
    <w:rsid w:val="00E3717C"/>
    <w:rsid w:val="00E651FC"/>
    <w:rsid w:val="00E714A6"/>
    <w:rsid w:val="00EC0601"/>
    <w:rsid w:val="00ED7F94"/>
    <w:rsid w:val="00F2774C"/>
    <w:rsid w:val="00F27FED"/>
    <w:rsid w:val="00F3019C"/>
    <w:rsid w:val="00F832D6"/>
    <w:rsid w:val="00F85047"/>
    <w:rsid w:val="00FA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5519"/>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styleId="FollowedHyperlink">
    <w:name w:val="FollowedHyperlink"/>
    <w:basedOn w:val="DefaultParagraphFont"/>
    <w:uiPriority w:val="99"/>
    <w:semiHidden/>
    <w:unhideWhenUsed/>
    <w:rsid w:val="00361BA7"/>
    <w:rPr>
      <w:color w:val="954F72" w:themeColor="followedHyperlink"/>
      <w:u w:val="single"/>
    </w:rPr>
  </w:style>
  <w:style w:type="paragraph" w:styleId="NormalWeb">
    <w:name w:val="Normal (Web)"/>
    <w:basedOn w:val="Normal"/>
    <w:uiPriority w:val="99"/>
    <w:semiHidden/>
    <w:unhideWhenUsed/>
    <w:rsid w:val="003452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0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gerdirect.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MM_openBrWindow('/include/AddCartfromGallery.asp?EdpNo=10332306&amp;csid=ITD&amp;Sku=YYS2-6220596&amp;imgcart=1','ImageCart','scrollbars=no,width=525,height=768')" TargetMode="External"/><Relationship Id="rId12" Type="http://schemas.openxmlformats.org/officeDocument/2006/relationships/hyperlink" Target="http://www.dell.com/en-c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wegg.c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anadacompu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 Zavere</dc:creator>
  <cp:keywords/>
  <dc:description/>
  <cp:lastModifiedBy>Vidal, Zavere</cp:lastModifiedBy>
  <cp:revision>3</cp:revision>
  <dcterms:created xsi:type="dcterms:W3CDTF">2019-10-23T14:12:00Z</dcterms:created>
  <dcterms:modified xsi:type="dcterms:W3CDTF">2019-10-24T15:02:00Z</dcterms:modified>
</cp:coreProperties>
</file>